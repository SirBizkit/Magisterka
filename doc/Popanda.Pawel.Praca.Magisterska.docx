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 xml:space="preserve">   AKADEMIA GÓRNICZO-HUTNICZA </w:t>
      </w:r>
    </w:p>
    <w:p w:rsidR="004A27A4" w:rsidRPr="009909C6" w:rsidRDefault="004A27A4" w:rsidP="004A27A4">
      <w:pPr>
        <w:jc w:val="center"/>
        <w:rPr>
          <w:sz w:val="36"/>
          <w:szCs w:val="36"/>
          <w:lang w:val="pl-PL"/>
        </w:rPr>
      </w:pPr>
      <w:r w:rsidRPr="009909C6">
        <w:rPr>
          <w:sz w:val="36"/>
          <w:szCs w:val="36"/>
          <w:lang w:val="pl-PL"/>
        </w:rPr>
        <w:t>IM. STANISŁAWA STASZICA W KRAKOWIE</w:t>
      </w:r>
    </w:p>
    <w:p w:rsidR="004A27A4" w:rsidRPr="009909C6" w:rsidRDefault="004A27A4" w:rsidP="004A27A4">
      <w:pPr>
        <w:jc w:val="center"/>
        <w:rPr>
          <w:sz w:val="20"/>
          <w:lang w:val="pl-PL"/>
        </w:rPr>
      </w:pPr>
      <w:r w:rsidRPr="009909C6">
        <w:rPr>
          <w:noProof/>
          <w:sz w:val="20"/>
          <w:lang w:val="pl-PL" w:eastAsia="pl-PL" w:bidi="ar-SA"/>
        </w:rPr>
        <w:drawing>
          <wp:inline distT="0" distB="0" distL="0" distR="0" wp14:anchorId="18F5098C" wp14:editId="0B7C0B8A">
            <wp:extent cx="5753735" cy="11239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color w:val="000000" w:themeColor="text1"/>
          <w:sz w:val="28"/>
          <w:szCs w:val="28"/>
          <w:lang w:val="pl-PL"/>
        </w:rPr>
      </w:pPr>
      <w:r w:rsidRPr="009909C6">
        <w:rPr>
          <w:sz w:val="28"/>
          <w:szCs w:val="28"/>
          <w:lang w:val="pl-PL"/>
        </w:rPr>
        <w:t>Wydział Inżynierii Metali i Informatyki Przemysłowej</w:t>
      </w:r>
    </w:p>
    <w:p w:rsidR="004A27A4" w:rsidRPr="009909C6" w:rsidRDefault="004A27A4" w:rsidP="004A27A4">
      <w:pPr>
        <w:jc w:val="center"/>
        <w:rPr>
          <w:lang w:val="pl-PL"/>
        </w:rPr>
      </w:pPr>
      <w:r w:rsidRPr="009909C6">
        <w:rPr>
          <w:noProof/>
          <w:lang w:val="pl-PL" w:eastAsia="pl-PL" w:bidi="ar-SA"/>
        </w:rPr>
        <w:drawing>
          <wp:inline distT="0" distB="0" distL="0" distR="0" wp14:anchorId="30D37225" wp14:editId="3ACEB415">
            <wp:extent cx="1932305" cy="2208530"/>
            <wp:effectExtent l="0" t="0" r="0" b="127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r w:rsidRPr="009909C6">
        <w:rPr>
          <w:sz w:val="48"/>
          <w:szCs w:val="48"/>
          <w:lang w:val="pl-PL"/>
        </w:rPr>
        <w:t>PRACA DYPLOMOWA MAGISTERSKA</w:t>
      </w:r>
    </w:p>
    <w:p w:rsidR="004A27A4" w:rsidRPr="009909C6" w:rsidRDefault="004A27A4" w:rsidP="004A27A4">
      <w:pPr>
        <w:jc w:val="center"/>
        <w:rPr>
          <w:sz w:val="32"/>
          <w:szCs w:val="32"/>
          <w:lang w:val="pl-PL"/>
        </w:rPr>
      </w:pPr>
      <w:proofErr w:type="gramStart"/>
      <w:r w:rsidRPr="009909C6">
        <w:rPr>
          <w:sz w:val="32"/>
          <w:szCs w:val="32"/>
          <w:lang w:val="pl-PL"/>
        </w:rPr>
        <w:t>pt</w:t>
      </w:r>
      <w:proofErr w:type="gramEnd"/>
      <w:r w:rsidRPr="009909C6">
        <w:rPr>
          <w:sz w:val="32"/>
          <w:szCs w:val="32"/>
          <w:lang w:val="pl-PL"/>
        </w:rPr>
        <w:t>.</w:t>
      </w:r>
    </w:p>
    <w:p w:rsidR="004A27A4" w:rsidRPr="009909C6" w:rsidRDefault="004A27A4" w:rsidP="004A27A4">
      <w:pPr>
        <w:ind w:right="-185"/>
        <w:jc w:val="center"/>
        <w:rPr>
          <w:sz w:val="44"/>
          <w:szCs w:val="44"/>
          <w:lang w:val="pl-PL"/>
        </w:rPr>
      </w:pPr>
      <w:r w:rsidRPr="009909C6">
        <w:rPr>
          <w:sz w:val="44"/>
          <w:szCs w:val="44"/>
          <w:lang w:val="pl-PL"/>
        </w:rPr>
        <w:t>„</w:t>
      </w:r>
      <w:r w:rsidR="00CA1B1D">
        <w:rPr>
          <w:sz w:val="44"/>
          <w:szCs w:val="44"/>
          <w:lang w:val="pl-PL"/>
        </w:rPr>
        <w:t>XXXXXXXXXXXXXXXXXXXXXXXXXXXXXXXXXXXXXXXXXXXXXXXXXXXXXX</w:t>
      </w:r>
      <w:r w:rsidRPr="009909C6">
        <w:rPr>
          <w:sz w:val="44"/>
          <w:szCs w:val="44"/>
          <w:lang w:val="pl-PL"/>
        </w:rPr>
        <w:t>”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Imię i nazwisko dyplomanta</w:t>
      </w:r>
      <w:proofErr w:type="gramStart"/>
      <w:r w:rsidRPr="009909C6">
        <w:rPr>
          <w:lang w:val="pl-PL"/>
        </w:rPr>
        <w:t>: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="009C1A25" w:rsidRPr="009909C6">
        <w:rPr>
          <w:b/>
          <w:lang w:val="pl-PL"/>
        </w:rPr>
        <w:t>Paweł</w:t>
      </w:r>
      <w:proofErr w:type="gramEnd"/>
      <w:r w:rsidR="009C1A25" w:rsidRPr="009909C6">
        <w:rPr>
          <w:b/>
          <w:lang w:val="pl-PL"/>
        </w:rPr>
        <w:t xml:space="preserve"> </w:t>
      </w:r>
      <w:proofErr w:type="spellStart"/>
      <w:r w:rsidR="009C1A25" w:rsidRPr="009909C6">
        <w:rPr>
          <w:b/>
          <w:lang w:val="pl-PL"/>
        </w:rPr>
        <w:t>Popanda</w:t>
      </w:r>
      <w:proofErr w:type="spellEnd"/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>Kierunek studiów:</w:t>
      </w:r>
      <w:r w:rsidRPr="009909C6">
        <w:rPr>
          <w:b/>
          <w:lang w:val="pl-PL"/>
        </w:rPr>
        <w:t xml:space="preserve"> </w:t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Informatyka Stosowana</w:t>
      </w:r>
    </w:p>
    <w:p w:rsidR="004A27A4" w:rsidRPr="009909C6" w:rsidRDefault="004A27A4" w:rsidP="004A27A4">
      <w:pPr>
        <w:rPr>
          <w:b/>
          <w:lang w:val="pl-PL"/>
        </w:rPr>
      </w:pPr>
      <w:r w:rsidRPr="009909C6">
        <w:rPr>
          <w:lang w:val="pl-PL"/>
        </w:rPr>
        <w:t xml:space="preserve">Specjalność: </w:t>
      </w:r>
      <w:r w:rsidRPr="009909C6">
        <w:rPr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</w:r>
      <w:r w:rsidRPr="009909C6">
        <w:rPr>
          <w:b/>
          <w:lang w:val="pl-PL"/>
        </w:rPr>
        <w:tab/>
        <w:t>Modelowanie i Technologie Informacyjne</w:t>
      </w:r>
    </w:p>
    <w:p w:rsidR="004A27A4" w:rsidRPr="000431A4" w:rsidRDefault="004A27A4" w:rsidP="004A27A4">
      <w:r w:rsidRPr="000431A4">
        <w:t xml:space="preserve">Nr </w:t>
      </w:r>
      <w:proofErr w:type="spellStart"/>
      <w:r w:rsidRPr="000431A4">
        <w:t>albumu</w:t>
      </w:r>
      <w:proofErr w:type="spellEnd"/>
      <w:r w:rsidRPr="000431A4">
        <w:t>: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r w:rsidR="009C1A25" w:rsidRPr="000431A4">
        <w:rPr>
          <w:b/>
        </w:rPr>
        <w:t>226 141</w:t>
      </w:r>
    </w:p>
    <w:p w:rsidR="004A27A4" w:rsidRPr="009909C6" w:rsidRDefault="004A27A4" w:rsidP="004A27A4">
      <w:pPr>
        <w:rPr>
          <w:lang w:val="pl-PL"/>
        </w:rPr>
      </w:pPr>
      <w:proofErr w:type="spellStart"/>
      <w:r w:rsidRPr="000431A4">
        <w:t>Promotor</w:t>
      </w:r>
      <w:proofErr w:type="spellEnd"/>
      <w:r w:rsidRPr="000431A4">
        <w:t xml:space="preserve">: </w:t>
      </w:r>
      <w:r w:rsidRPr="000431A4">
        <w:tab/>
      </w:r>
      <w:r w:rsidRPr="000431A4">
        <w:tab/>
      </w:r>
      <w:r w:rsidRPr="000431A4">
        <w:tab/>
      </w:r>
      <w:r w:rsidRPr="000431A4">
        <w:tab/>
      </w:r>
      <w:proofErr w:type="spellStart"/>
      <w:r w:rsidRPr="000431A4">
        <w:t>dr</w:t>
      </w:r>
      <w:proofErr w:type="spellEnd"/>
      <w:r w:rsidRPr="000431A4">
        <w:t xml:space="preserve"> </w:t>
      </w:r>
      <w:proofErr w:type="spellStart"/>
      <w:r w:rsidRPr="000431A4">
        <w:t>inż</w:t>
      </w:r>
      <w:proofErr w:type="spellEnd"/>
      <w:r w:rsidRPr="000431A4">
        <w:t xml:space="preserve">. </w:t>
      </w:r>
      <w:r w:rsidRPr="009909C6">
        <w:rPr>
          <w:lang w:val="pl-PL"/>
        </w:rPr>
        <w:t xml:space="preserve">Łukasz </w:t>
      </w:r>
      <w:proofErr w:type="spellStart"/>
      <w:r w:rsidRPr="009909C6">
        <w:rPr>
          <w:lang w:val="pl-PL"/>
        </w:rPr>
        <w:t>Rauch</w:t>
      </w:r>
      <w:proofErr w:type="spellEnd"/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Recenzent: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="009C1A25" w:rsidRPr="009909C6">
        <w:rPr>
          <w:bCs/>
          <w:lang w:val="pl-PL"/>
        </w:rPr>
        <w:t>dr Danuta Szeliga</w:t>
      </w:r>
    </w:p>
    <w:p w:rsidR="004A27A4" w:rsidRPr="009909C6" w:rsidRDefault="004A27A4" w:rsidP="004A27A4">
      <w:pPr>
        <w:ind w:firstLine="708"/>
        <w:rPr>
          <w:lang w:val="pl-PL"/>
        </w:rPr>
      </w:pPr>
      <w:r w:rsidRPr="009909C6">
        <w:rPr>
          <w:lang w:val="pl-PL"/>
        </w:rPr>
        <w:t xml:space="preserve"> 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</w:p>
    <w:p w:rsidR="00C847FF" w:rsidRPr="009909C6" w:rsidRDefault="004A27A4" w:rsidP="00C847FF">
      <w:pPr>
        <w:rPr>
          <w:lang w:val="pl-PL"/>
        </w:rPr>
      </w:pPr>
      <w:r w:rsidRPr="009909C6">
        <w:rPr>
          <w:lang w:val="pl-PL"/>
        </w:rPr>
        <w:t>Podpis dyplomanta</w:t>
      </w:r>
      <w:proofErr w:type="gramStart"/>
      <w:r w:rsidRPr="009909C6">
        <w:rPr>
          <w:lang w:val="pl-PL"/>
        </w:rPr>
        <w:t>: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>Podpis</w:t>
      </w:r>
      <w:proofErr w:type="gramEnd"/>
      <w:r w:rsidRPr="009909C6">
        <w:rPr>
          <w:lang w:val="pl-PL"/>
        </w:rPr>
        <w:t xml:space="preserve"> promotora</w:t>
      </w:r>
      <w:r w:rsidR="00C847FF" w:rsidRPr="009909C6">
        <w:rPr>
          <w:lang w:val="pl-PL"/>
        </w:rPr>
        <w:t>:</w:t>
      </w:r>
    </w:p>
    <w:p w:rsidR="00C847FF" w:rsidRPr="009909C6" w:rsidRDefault="00C847FF" w:rsidP="00C847FF">
      <w:pPr>
        <w:rPr>
          <w:lang w:val="pl-PL"/>
        </w:rPr>
      </w:pPr>
    </w:p>
    <w:p w:rsidR="00C847FF" w:rsidRPr="009909C6" w:rsidRDefault="00C847FF" w:rsidP="00C847FF">
      <w:pPr>
        <w:rPr>
          <w:lang w:val="pl-PL"/>
        </w:rPr>
      </w:pPr>
    </w:p>
    <w:p w:rsidR="004A27A4" w:rsidRPr="009909C6" w:rsidRDefault="00814A02" w:rsidP="001C775F">
      <w:pPr>
        <w:jc w:val="center"/>
        <w:rPr>
          <w:lang w:val="pl-PL"/>
        </w:rPr>
      </w:pPr>
      <w:r>
        <w:rPr>
          <w:lang w:val="pl-PL" w:eastAsia="pl-PL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1" o:spid="_x0000_s1026" type="#_x0000_t202" style="position:absolute;left:0;text-align:left;margin-left:180pt;margin-top:35.65pt;width:63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" strokecolor="white">
            <v:textbox style="mso-next-textbox:#Pole tekstowe 21">
              <w:txbxContent>
                <w:p w:rsidR="00D47D20" w:rsidRDefault="00D47D20" w:rsidP="004A27A4"/>
              </w:txbxContent>
            </v:textbox>
          </v:shape>
        </w:pict>
      </w:r>
      <w:r w:rsidR="009C1A25" w:rsidRPr="009909C6">
        <w:rPr>
          <w:lang w:val="pl-PL"/>
        </w:rPr>
        <w:t>Kraków 2013</w:t>
      </w:r>
    </w:p>
    <w:p w:rsidR="004A27A4" w:rsidRPr="009909C6" w:rsidRDefault="004A27A4" w:rsidP="004A27A4">
      <w:pPr>
        <w:jc w:val="both"/>
        <w:rPr>
          <w:b/>
          <w:i/>
          <w:lang w:val="pl-PL"/>
        </w:rPr>
      </w:pPr>
      <w:r w:rsidRPr="009909C6">
        <w:rPr>
          <w:b/>
          <w:i/>
          <w:lang w:val="pl-PL"/>
        </w:rPr>
        <w:lastRenderedPageBreak/>
        <w:t xml:space="preserve"> (Oświadczenia zgodnie z Regulaminu studiów w AGH): 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spacing w:before="100" w:beforeAutospacing="1" w:after="100" w:afterAutospacing="1"/>
        <w:ind w:left="720"/>
        <w:jc w:val="both"/>
        <w:rPr>
          <w:i/>
          <w:lang w:val="pl-PL"/>
        </w:rPr>
      </w:pPr>
      <w:r w:rsidRPr="009909C6">
        <w:rPr>
          <w:b/>
          <w:i/>
          <w:lang w:val="pl-PL"/>
        </w:rPr>
        <w:t>Oświadczam, świadomy(-a) odpowiedzialności karnej za poświadczenie nieprawdy, że niniejszą pracę dyplomową wykonałem(-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osobiście i samodzielnie i że nie korzystałem(-</w:t>
      </w:r>
      <w:proofErr w:type="spellStart"/>
      <w:r w:rsidRPr="009909C6">
        <w:rPr>
          <w:b/>
          <w:i/>
          <w:lang w:val="pl-PL"/>
        </w:rPr>
        <w:t>am</w:t>
      </w:r>
      <w:proofErr w:type="spellEnd"/>
      <w:r w:rsidRPr="009909C6">
        <w:rPr>
          <w:b/>
          <w:i/>
          <w:lang w:val="pl-PL"/>
        </w:rPr>
        <w:t>) ze źródeł innych niż wymienione w pracy.</w:t>
      </w: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</w:p>
    <w:p w:rsidR="004A27A4" w:rsidRPr="009909C6" w:rsidRDefault="004A27A4" w:rsidP="004A27A4">
      <w:pPr>
        <w:rPr>
          <w:lang w:val="pl-PL"/>
        </w:rPr>
      </w:pPr>
      <w:r w:rsidRPr="009909C6">
        <w:rPr>
          <w:lang w:val="pl-PL"/>
        </w:rPr>
        <w:t xml:space="preserve"> Kraków, dnia ……</w:t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</w:r>
      <w:r w:rsidRPr="009909C6">
        <w:rPr>
          <w:lang w:val="pl-PL"/>
        </w:rPr>
        <w:tab/>
        <w:t xml:space="preserve">Podpis dyplomanta……………. </w:t>
      </w:r>
    </w:p>
    <w:p w:rsidR="004A27A4" w:rsidRPr="009909C6" w:rsidRDefault="004A27A4" w:rsidP="004A27A4">
      <w:pPr>
        <w:rPr>
          <w:lang w:val="pl-PL"/>
        </w:rPr>
      </w:pPr>
    </w:p>
    <w:p w:rsidR="000C33AA" w:rsidRPr="009909C6" w:rsidRDefault="000C33AA">
      <w:pPr>
        <w:widowControl/>
        <w:suppressAutoHyphens w:val="0"/>
        <w:autoSpaceDN/>
        <w:spacing w:after="200" w:line="276" w:lineRule="auto"/>
        <w:textAlignment w:val="auto"/>
        <w:rPr>
          <w:rFonts w:ascii="Times New Roman" w:hAnsi="Times New Roman" w:cs="Times New Roman"/>
          <w:lang w:val="pl-PL"/>
        </w:rPr>
      </w:pPr>
      <w:r w:rsidRPr="009909C6">
        <w:rPr>
          <w:rFonts w:ascii="Times New Roman" w:hAnsi="Times New Roman" w:cs="Times New Roman"/>
          <w:b/>
          <w:bCs/>
          <w:lang w:val="pl-PL"/>
        </w:rPr>
        <w:br w:type="page"/>
      </w:r>
    </w:p>
    <w:p w:rsidR="0068598F" w:rsidRPr="009909C6" w:rsidRDefault="0068598F" w:rsidP="0068598F">
      <w:pPr>
        <w:pStyle w:val="Spistreci1"/>
        <w:tabs>
          <w:tab w:val="left" w:pos="440"/>
          <w:tab w:val="right" w:leader="dot" w:pos="9350"/>
        </w:tabs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Spis treści</w:t>
      </w:r>
    </w:p>
    <w:p w:rsidR="00C730ED" w:rsidRPr="009909C6" w:rsidRDefault="00C730ED" w:rsidP="0068598F">
      <w:pPr>
        <w:rPr>
          <w:lang w:val="pl-PL"/>
        </w:rPr>
      </w:pPr>
    </w:p>
    <w:bookmarkStart w:id="0" w:name="_GoBack"/>
    <w:bookmarkEnd w:id="0"/>
    <w:p w:rsidR="00405D92" w:rsidRDefault="005339BA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begin"/>
      </w:r>
      <w:r w:rsidR="0068598F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instrText xml:space="preserve"> TOC \o "1-4" \h \z \u </w:instrText>
      </w: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separate"/>
      </w:r>
      <w:hyperlink w:anchor="_Toc390283556" w:history="1">
        <w:r w:rsidR="00405D92" w:rsidRPr="001D678E">
          <w:rPr>
            <w:rStyle w:val="Hipercze"/>
            <w:noProof/>
            <w:lang w:val="pl-PL"/>
          </w:rPr>
          <w:t>1</w:t>
        </w:r>
        <w:r w:rsidR="00405D92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="00405D92" w:rsidRPr="001D678E">
          <w:rPr>
            <w:rStyle w:val="Hipercze"/>
            <w:noProof/>
            <w:lang w:val="pl-PL"/>
          </w:rPr>
          <w:t>Wstęp</w:t>
        </w:r>
        <w:r w:rsidR="00405D92">
          <w:rPr>
            <w:noProof/>
            <w:webHidden/>
          </w:rPr>
          <w:tab/>
        </w:r>
        <w:r w:rsidR="00405D92">
          <w:rPr>
            <w:noProof/>
            <w:webHidden/>
          </w:rPr>
          <w:fldChar w:fldCharType="begin"/>
        </w:r>
        <w:r w:rsidR="00405D92">
          <w:rPr>
            <w:noProof/>
            <w:webHidden/>
          </w:rPr>
          <w:instrText xml:space="preserve"> PAGEREF _Toc390283556 \h </w:instrText>
        </w:r>
        <w:r w:rsidR="00405D92">
          <w:rPr>
            <w:noProof/>
            <w:webHidden/>
          </w:rPr>
        </w:r>
        <w:r w:rsidR="00405D92">
          <w:rPr>
            <w:noProof/>
            <w:webHidden/>
          </w:rPr>
          <w:fldChar w:fldCharType="separate"/>
        </w:r>
        <w:r w:rsidR="00405D92">
          <w:rPr>
            <w:noProof/>
            <w:webHidden/>
          </w:rPr>
          <w:t>4</w:t>
        </w:r>
        <w:r w:rsidR="00405D92"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7" w:history="1">
        <w:r w:rsidRPr="001D678E">
          <w:rPr>
            <w:rStyle w:val="Hipercze"/>
            <w:noProof/>
            <w:lang w:val="pl-PL"/>
          </w:rPr>
          <w:t>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Analiza problemu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8" w:history="1">
        <w:r w:rsidRPr="001D678E">
          <w:rPr>
            <w:rStyle w:val="Hipercze"/>
            <w:noProof/>
            <w:lang w:val="pl-PL"/>
          </w:rPr>
          <w:t>2.1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Kontekst środowiska mobilnego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59" w:history="1">
        <w:r w:rsidRPr="001D678E">
          <w:rPr>
            <w:rStyle w:val="Hipercze"/>
            <w:noProof/>
            <w:lang w:val="pl-PL"/>
          </w:rPr>
          <w:t>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Systemy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0" w:history="1">
        <w:r w:rsidRPr="001D678E">
          <w:rPr>
            <w:rStyle w:val="Hipercze"/>
            <w:noProof/>
            <w:lang w:val="pl-PL"/>
          </w:rPr>
          <w:t>3.1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1" w:history="1">
        <w:r w:rsidRPr="001D678E">
          <w:rPr>
            <w:rStyle w:val="Hipercze"/>
            <w:noProof/>
            <w:lang w:val="pl-PL"/>
          </w:rPr>
          <w:t>3.2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Linux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2" w:history="1">
        <w:r w:rsidRPr="001D678E">
          <w:rPr>
            <w:rStyle w:val="Hipercze"/>
            <w:noProof/>
            <w:lang w:val="pl-PL"/>
          </w:rPr>
          <w:t>3.3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3" w:history="1">
        <w:r w:rsidRPr="001D678E">
          <w:rPr>
            <w:rStyle w:val="Hipercze"/>
            <w:noProof/>
            <w:lang w:val="pl-PL"/>
          </w:rPr>
          <w:t>3.4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Android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4" w:history="1">
        <w:r w:rsidRPr="001D678E">
          <w:rPr>
            <w:rStyle w:val="Hipercze"/>
            <w:noProof/>
            <w:lang w:val="pl-PL"/>
          </w:rPr>
          <w:t>4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Środowiska międzyplatformowe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5" w:history="1">
        <w:r w:rsidRPr="001D678E">
          <w:rPr>
            <w:rStyle w:val="Hipercze"/>
            <w:noProof/>
            <w:lang w:val="pl-PL"/>
          </w:rPr>
          <w:t>4.1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Unity3D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left" w:pos="88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6" w:history="1">
        <w:r w:rsidRPr="001D678E">
          <w:rPr>
            <w:rStyle w:val="Hipercze"/>
            <w:noProof/>
            <w:lang w:val="pl-PL"/>
          </w:rPr>
          <w:t>4.2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Web/HTML5/Flash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2"/>
        <w:tabs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7" w:history="1">
        <w:r w:rsidRPr="001D678E">
          <w:rPr>
            <w:rStyle w:val="Hipercze"/>
            <w:noProof/>
            <w:lang w:val="pl-PL"/>
          </w:rPr>
          <w:t>4.3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8" w:history="1">
        <w:r w:rsidRPr="001D678E">
          <w:rPr>
            <w:rStyle w:val="Hipercze"/>
            <w:noProof/>
            <w:lang w:val="pl-PL"/>
          </w:rPr>
          <w:t>5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Zaimplementowane programy testujące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69" w:history="1">
        <w:r w:rsidRPr="001D678E">
          <w:rPr>
            <w:rStyle w:val="Hipercze"/>
            <w:noProof/>
            <w:lang w:val="pl-PL"/>
          </w:rPr>
          <w:t>6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Wyniki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0" w:history="1">
        <w:r w:rsidRPr="001D678E">
          <w:rPr>
            <w:rStyle w:val="Hipercze"/>
            <w:noProof/>
            <w:lang w:val="pl-PL"/>
          </w:rPr>
          <w:t>7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Podsumowanie i wnioski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5D92" w:rsidRDefault="00405D92">
      <w:pPr>
        <w:pStyle w:val="Spistreci1"/>
        <w:tabs>
          <w:tab w:val="left" w:pos="440"/>
          <w:tab w:val="right" w:leader="dot" w:pos="939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l-PL" w:eastAsia="pl-PL" w:bidi="ar-SA"/>
        </w:rPr>
      </w:pPr>
      <w:hyperlink w:anchor="_Toc390283571" w:history="1">
        <w:r w:rsidRPr="001D678E">
          <w:rPr>
            <w:rStyle w:val="Hipercze"/>
            <w:noProof/>
            <w:lang w:val="pl-PL"/>
          </w:rPr>
          <w:t>8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pl-PL" w:eastAsia="pl-PL" w:bidi="ar-SA"/>
          </w:rPr>
          <w:tab/>
        </w:r>
        <w:r w:rsidRPr="001D678E">
          <w:rPr>
            <w:rStyle w:val="Hipercze"/>
            <w:noProof/>
            <w:lang w:val="pl-PL"/>
          </w:rPr>
          <w:t>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_Toc390283571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6634C" w:rsidRPr="009909C6" w:rsidRDefault="005339BA" w:rsidP="00E425AF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fldChar w:fldCharType="end"/>
      </w:r>
      <w:r w:rsidR="0036634C" w:rsidRPr="009909C6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:rsidR="00605BF8" w:rsidRDefault="000944B0" w:rsidP="00605BF8">
      <w:pPr>
        <w:pStyle w:val="Nagwek1"/>
        <w:rPr>
          <w:lang w:val="pl-PL"/>
        </w:rPr>
      </w:pPr>
      <w:bookmarkStart w:id="1" w:name="_Toc390283556"/>
      <w:r w:rsidRPr="009909C6">
        <w:rPr>
          <w:lang w:val="pl-PL"/>
        </w:rPr>
        <w:lastRenderedPageBreak/>
        <w:t>Wstęp</w:t>
      </w:r>
      <w:bookmarkEnd w:id="1"/>
    </w:p>
    <w:p w:rsidR="00605BF8" w:rsidRDefault="00605BF8" w:rsidP="00605BF8">
      <w:pPr>
        <w:rPr>
          <w:lang w:val="pl-PL"/>
        </w:rPr>
      </w:pPr>
    </w:p>
    <w:p w:rsidR="00605BF8" w:rsidRDefault="00BB4D12" w:rsidP="00BB4D12">
      <w:pPr>
        <w:pStyle w:val="Nagwek1"/>
        <w:rPr>
          <w:lang w:val="pl-PL"/>
        </w:rPr>
      </w:pPr>
      <w:bookmarkStart w:id="2" w:name="_Toc390283557"/>
      <w:r>
        <w:rPr>
          <w:lang w:val="pl-PL"/>
        </w:rPr>
        <w:t>Analiza problemu</w:t>
      </w:r>
      <w:bookmarkEnd w:id="2"/>
    </w:p>
    <w:p w:rsidR="00830BC2" w:rsidRDefault="00CA192F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W obecnych czasach duża liczba </w:t>
      </w:r>
      <w:proofErr w:type="spellStart"/>
      <w:r>
        <w:rPr>
          <w:lang w:val="pl-PL"/>
        </w:rPr>
        <w:t>architektur</w:t>
      </w:r>
      <w:proofErr w:type="spellEnd"/>
      <w:r>
        <w:rPr>
          <w:lang w:val="pl-PL"/>
        </w:rPr>
        <w:t xml:space="preserve"> mobilnych oraz różnorodność systemów operacyjnych tychże zaczynają sprawiać problemy </w:t>
      </w:r>
      <w:r w:rsidR="00814A02">
        <w:rPr>
          <w:lang w:val="pl-PL"/>
        </w:rPr>
        <w:t xml:space="preserve">osobom tworzącym oprogramowanie. </w:t>
      </w:r>
      <w:proofErr w:type="spellStart"/>
      <w:r w:rsidR="00814A02">
        <w:rPr>
          <w:lang w:val="pl-PL"/>
        </w:rPr>
        <w:t>Smartfony</w:t>
      </w:r>
      <w:proofErr w:type="spellEnd"/>
      <w:r w:rsidR="00814A02">
        <w:rPr>
          <w:lang w:val="pl-PL"/>
        </w:rPr>
        <w:t xml:space="preserve"> posiadają coraz więcej możliwości programowych i sprzętowych, takie jak ekrany wielodotykowe, modemy 4G, </w:t>
      </w:r>
      <w:proofErr w:type="spellStart"/>
      <w:r w:rsidR="00814A02">
        <w:rPr>
          <w:lang w:val="pl-PL"/>
        </w:rPr>
        <w:t>WiFi</w:t>
      </w:r>
      <w:proofErr w:type="spellEnd"/>
      <w:r w:rsidR="00814A02">
        <w:rPr>
          <w:lang w:val="pl-PL"/>
        </w:rPr>
        <w:t xml:space="preserve"> i przede wszystkim możliwości instalowania oprogramowania dostarczonego przez osoby trzecie. Dzięki tym aplikacjom użytkownicy dostali do dyspozycji sporo nowych funkcjonalności, w szczególności wspierających mobilność konsumenta. Dzięki tym aplikacjom przykładowo użytkownik może śledzić swoją pozycję w nieznanym mu mieście, wyświetlać informację w czasie rzeczywistym (rzeczywistość rozszerzona) czy też zapłacić za zakupy w sklepie lub bilet w komunikacji </w:t>
      </w:r>
      <w:proofErr w:type="gramStart"/>
      <w:r w:rsidR="00814A02">
        <w:rPr>
          <w:lang w:val="pl-PL"/>
        </w:rPr>
        <w:t xml:space="preserve">miejskiej. </w:t>
      </w:r>
      <w:r w:rsidR="00830BC2" w:rsidRPr="00830BC2">
        <w:rPr>
          <w:color w:val="FF0000"/>
          <w:lang w:val="pl-PL"/>
        </w:rPr>
        <w:t>[2]</w:t>
      </w:r>
      <w:r w:rsidR="00830BC2">
        <w:rPr>
          <w:lang w:val="pl-PL"/>
        </w:rPr>
        <w:t xml:space="preserve"> . </w:t>
      </w:r>
      <w:proofErr w:type="gramEnd"/>
      <w:r w:rsidR="00830BC2">
        <w:rPr>
          <w:lang w:val="pl-PL"/>
        </w:rPr>
        <w:t>XXX</w:t>
      </w:r>
    </w:p>
    <w:p w:rsidR="00830BC2" w:rsidRDefault="00830BC2" w:rsidP="00830BC2">
      <w:pPr>
        <w:ind w:firstLine="432"/>
        <w:jc w:val="both"/>
        <w:rPr>
          <w:lang w:val="pl-PL"/>
        </w:rPr>
      </w:pPr>
      <w:r>
        <w:rPr>
          <w:lang w:val="pl-PL"/>
        </w:rPr>
        <w:t xml:space="preserve">Jednak w parze z udogodnieniami dla użytkownika poszły problemy dla twórców tych aplikacji. W świecie mobilnym można wyróżnić cztery podstawowe rodzaje problemów. Pierwszym z nich jest zapewnienie użytkownikowi tego samego doświadczenia z aplikacją niezależnie od platformy, z której korzysta. Interfejs aplikacji powinien być zbliżony pomiędzy platformami i intuicyjny. Drugim problemem jest zużycie zasobów i pobór energii. Pomimo, iż nowoczesne telefony posiadają znacznie więcej mocy niż kiedyś, dalej nie dorównują komputerom klasy PC pod względem dostępnej pamięci czy prędkości procesora. Trzecim z problemów jest utrzymywanie aplikacji. Mobilne systemy operacyjne są często uaktualniane, nierzadko bez wsparcia dla kompatybilności wstecznej. Aplikacje działające na starszych wersjach danego systemu nie muszą działać na nowszych. W jaki więc sposób utrzymywać i testować nowe wersje programu? Ostatnim z problemów jest duża różnorodność sprzętowa oraz systemów operacyjnych pomiędzy producentami współczesnych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>.</w:t>
      </w:r>
      <w:r w:rsidR="00356252">
        <w:rPr>
          <w:lang w:val="pl-PL"/>
        </w:rPr>
        <w:t xml:space="preserve"> Każdy z nich korzysta z diametralnie innych technik tworzenia oprogramowania, języków i praktyk.</w:t>
      </w:r>
    </w:p>
    <w:p w:rsidR="00356252" w:rsidRDefault="00356252" w:rsidP="00830BC2">
      <w:pPr>
        <w:ind w:firstLine="432"/>
        <w:jc w:val="both"/>
        <w:rPr>
          <w:lang w:val="pl-PL"/>
        </w:rPr>
      </w:pPr>
    </w:p>
    <w:p w:rsidR="00356252" w:rsidRDefault="00356252" w:rsidP="00356252">
      <w:pPr>
        <w:pStyle w:val="Nagwek2"/>
        <w:rPr>
          <w:lang w:val="pl-PL"/>
        </w:rPr>
      </w:pPr>
      <w:bookmarkStart w:id="3" w:name="_Toc390283558"/>
      <w:r>
        <w:rPr>
          <w:lang w:val="pl-PL"/>
        </w:rPr>
        <w:t>Kontekst środowiska mobilnego</w:t>
      </w:r>
      <w:bookmarkEnd w:id="3"/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Rynek </w:t>
      </w:r>
      <w:proofErr w:type="spellStart"/>
      <w:r>
        <w:rPr>
          <w:lang w:val="pl-PL"/>
        </w:rPr>
        <w:t>smartfonów</w:t>
      </w:r>
      <w:proofErr w:type="spellEnd"/>
      <w:r>
        <w:rPr>
          <w:lang w:val="pl-PL"/>
        </w:rPr>
        <w:t xml:space="preserve"> dla naszych rozważań możemy uznać za podzielony na dwie grupy: tworzących urządzenia i dostarczających systemy operacyjne. Usługodawcy telefoniczni nie mają </w:t>
      </w:r>
      <w:r>
        <w:rPr>
          <w:lang w:val="pl-PL"/>
        </w:rPr>
        <w:lastRenderedPageBreak/>
        <w:t>znaczenia dla naszych rozmyślań.</w:t>
      </w:r>
    </w:p>
    <w:p w:rsidR="00356252" w:rsidRDefault="00356252" w:rsidP="00356252">
      <w:pPr>
        <w:ind w:firstLine="432"/>
        <w:jc w:val="both"/>
        <w:rPr>
          <w:lang w:val="pl-PL"/>
        </w:rPr>
      </w:pPr>
      <w:r>
        <w:rPr>
          <w:lang w:val="pl-PL"/>
        </w:rPr>
        <w:t xml:space="preserve">Grupa odpowiedzialna za tworzenie urządzeń buduje i komponuje każde urządzenie z konkretnych podzespołów takich jak </w:t>
      </w:r>
      <w:proofErr w:type="spellStart"/>
      <w:r>
        <w:rPr>
          <w:lang w:val="pl-PL"/>
        </w:rPr>
        <w:t>WiFi</w:t>
      </w:r>
      <w:proofErr w:type="spellEnd"/>
      <w:r>
        <w:rPr>
          <w:lang w:val="pl-PL"/>
        </w:rPr>
        <w:t xml:space="preserve">, modem 4G, GPS czy akcelerometr, a także konfiguruje telefon i przystosowuje go do korzystania z jednego systemu operacyjnego. Oczywistym jest, że każda z tych firm ma swoje ustalone standardy, zasady i sposoby produkcji urządzeń. Grupa dostarczających systemy operacyjne odpowiedzialna jest za stworzenie </w:t>
      </w:r>
      <w:r w:rsidR="00D47D20">
        <w:rPr>
          <w:lang w:val="pl-PL"/>
        </w:rPr>
        <w:t xml:space="preserve">połącznia pomiędzy użytkownikiem a leżącym pod spodem sprzętem. Na rynek ten składają się np. Apple z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, Open </w:t>
      </w:r>
      <w:proofErr w:type="spellStart"/>
      <w:r w:rsidR="00D47D20">
        <w:rPr>
          <w:lang w:val="pl-PL"/>
        </w:rPr>
        <w:t>Handset</w:t>
      </w:r>
      <w:proofErr w:type="spellEnd"/>
      <w:r w:rsidR="00D47D20">
        <w:rPr>
          <w:lang w:val="pl-PL"/>
        </w:rPr>
        <w:t xml:space="preserve"> Alliance z Androidem, Microsoft z Windows Phone, RIM z </w:t>
      </w:r>
      <w:proofErr w:type="spellStart"/>
      <w:r w:rsidR="00D47D20">
        <w:rPr>
          <w:lang w:val="pl-PL"/>
        </w:rPr>
        <w:t>BlackBerry</w:t>
      </w:r>
      <w:proofErr w:type="spellEnd"/>
      <w:r w:rsidR="00D47D20">
        <w:rPr>
          <w:lang w:val="pl-PL"/>
        </w:rPr>
        <w:t xml:space="preserve">, Samsung z Bada czy też Nokia z </w:t>
      </w:r>
      <w:proofErr w:type="spellStart"/>
      <w:r w:rsidR="00D47D20">
        <w:rPr>
          <w:lang w:val="pl-PL"/>
        </w:rPr>
        <w:t>Symbianem</w:t>
      </w:r>
      <w:proofErr w:type="spellEnd"/>
      <w:r w:rsidR="00D47D20">
        <w:rPr>
          <w:lang w:val="pl-PL"/>
        </w:rPr>
        <w:t xml:space="preserve">. Aktualnie dwoma z najpopularniejszych systemów mobilnych są </w:t>
      </w:r>
      <w:proofErr w:type="spellStart"/>
      <w:r w:rsidR="00D47D20">
        <w:rPr>
          <w:lang w:val="pl-PL"/>
        </w:rPr>
        <w:t>iOS</w:t>
      </w:r>
      <w:proofErr w:type="spellEnd"/>
      <w:r w:rsidR="00D47D20">
        <w:rPr>
          <w:lang w:val="pl-PL"/>
        </w:rPr>
        <w:t xml:space="preserve"> i Android. Firmy te tworzą systemy operacyjne niekompatybilne ze sobą. Niekompatybilność systemu dotyka przeciętnego tworzącego oprogramowanie bardziej niż niekompatybilność sprzętowa, jako że deweloper i tak nie posiada bezpośredniego dostępu do warstwy sprzętowej telefonu, a korzysta z API wystawionego przez tworzących system operacyjny. Poniżej przedstawiono kilka różnic pomiędzy najpopularniejszymi mobilnymi systemami operacyjnymi:</w:t>
      </w:r>
    </w:p>
    <w:p w:rsidR="00405D92" w:rsidRDefault="00405D92" w:rsidP="00356252">
      <w:pPr>
        <w:ind w:firstLine="432"/>
        <w:jc w:val="both"/>
        <w:rPr>
          <w:lang w:val="pl-PL"/>
        </w:rPr>
      </w:pPr>
    </w:p>
    <w:p w:rsidR="00D47D20" w:rsidRDefault="00D47D20" w:rsidP="00356252">
      <w:pPr>
        <w:ind w:firstLine="432"/>
        <w:jc w:val="both"/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12"/>
        <w:gridCol w:w="950"/>
        <w:gridCol w:w="1434"/>
        <w:gridCol w:w="1218"/>
        <w:gridCol w:w="1164"/>
        <w:gridCol w:w="798"/>
        <w:gridCol w:w="1509"/>
        <w:gridCol w:w="1433"/>
      </w:tblGrid>
      <w:tr w:rsidR="00405D92" w:rsidTr="00D47D20"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System operacyjny</w:t>
            </w:r>
          </w:p>
        </w:tc>
        <w:tc>
          <w:tcPr>
            <w:tcW w:w="1192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Maszyna wirtualna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Język programowania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Interfejs użytkownika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Zarzadzanie pamięcią</w:t>
            </w:r>
          </w:p>
        </w:tc>
        <w:tc>
          <w:tcPr>
            <w:tcW w:w="1193" w:type="dxa"/>
          </w:tcPr>
          <w:p w:rsidR="00D47D20" w:rsidRDefault="00D47D20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IDE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Platformy programistyczne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urządzenia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proofErr w:type="gramStart"/>
            <w:r>
              <w:rPr>
                <w:lang w:val="pl-PL"/>
              </w:rPr>
              <w:t>iOS</w:t>
            </w:r>
            <w:proofErr w:type="spellEnd"/>
            <w:proofErr w:type="gramEnd"/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Brak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Objective</w:t>
            </w:r>
            <w:proofErr w:type="spellEnd"/>
            <w:r>
              <w:rPr>
                <w:lang w:val="pl-PL"/>
              </w:rPr>
              <w:t>-C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Cocoa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touch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Liczenie referencji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XCode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Mac Os X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Android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Dalvik</w:t>
            </w:r>
            <w:proofErr w:type="spellEnd"/>
            <w:r>
              <w:rPr>
                <w:lang w:val="pl-PL"/>
              </w:rPr>
              <w:t xml:space="preserve"> VM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Phone 7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CLR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C# + .</w:t>
            </w:r>
            <w:proofErr w:type="gramEnd"/>
            <w:r>
              <w:rPr>
                <w:lang w:val="pl-PL"/>
              </w:rPr>
              <w:t>NET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Pliki XAML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Visual Studio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Windows Vista / 7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Homogeniczne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BlackBerry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405D9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 ME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Java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 kodzie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Garbage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Collector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Eclipse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Heterogeniczne</w:t>
            </w:r>
          </w:p>
        </w:tc>
      </w:tr>
      <w:tr w:rsidR="00405D92" w:rsidTr="00D47D20"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lastRenderedPageBreak/>
              <w:t>Symbian</w:t>
            </w:r>
            <w:proofErr w:type="spellEnd"/>
            <w:r>
              <w:rPr>
                <w:lang w:val="pl-PL"/>
              </w:rPr>
              <w:t xml:space="preserve"> OS</w:t>
            </w:r>
          </w:p>
        </w:tc>
        <w:tc>
          <w:tcPr>
            <w:tcW w:w="1192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dostępna</w:t>
            </w:r>
            <w:proofErr w:type="gram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C++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Ręczne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spellStart"/>
            <w:r>
              <w:rPr>
                <w:lang w:val="pl-PL"/>
              </w:rPr>
              <w:t>Qt</w:t>
            </w:r>
            <w:proofErr w:type="spellEnd"/>
            <w:r>
              <w:rPr>
                <w:lang w:val="pl-PL"/>
              </w:rPr>
              <w:t xml:space="preserve"> </w:t>
            </w:r>
            <w:proofErr w:type="spellStart"/>
            <w:r>
              <w:rPr>
                <w:lang w:val="pl-PL"/>
              </w:rPr>
              <w:t>Creator</w:t>
            </w:r>
            <w:proofErr w:type="spellEnd"/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Wiele platform</w:t>
            </w:r>
          </w:p>
        </w:tc>
        <w:tc>
          <w:tcPr>
            <w:tcW w:w="1193" w:type="dxa"/>
          </w:tcPr>
          <w:p w:rsidR="00D47D20" w:rsidRDefault="00405D92" w:rsidP="00356252">
            <w:pPr>
              <w:jc w:val="both"/>
              <w:rPr>
                <w:lang w:val="pl-PL"/>
              </w:rPr>
            </w:pPr>
            <w:proofErr w:type="gramStart"/>
            <w:r>
              <w:rPr>
                <w:lang w:val="pl-PL"/>
              </w:rPr>
              <w:t>heterogeniczne</w:t>
            </w:r>
            <w:proofErr w:type="gramEnd"/>
          </w:p>
        </w:tc>
      </w:tr>
    </w:tbl>
    <w:p w:rsidR="00D47D20" w:rsidRDefault="00D47D20" w:rsidP="00356252">
      <w:pPr>
        <w:ind w:firstLine="432"/>
        <w:jc w:val="both"/>
        <w:rPr>
          <w:lang w:val="pl-PL"/>
        </w:rPr>
      </w:pPr>
    </w:p>
    <w:p w:rsidR="00405D92" w:rsidRPr="00356252" w:rsidRDefault="00405D92" w:rsidP="00356252">
      <w:pPr>
        <w:ind w:firstLine="432"/>
        <w:jc w:val="both"/>
        <w:rPr>
          <w:lang w:val="pl-PL"/>
        </w:rPr>
      </w:pPr>
    </w:p>
    <w:p w:rsidR="00BB4D12" w:rsidRDefault="00BB4D12" w:rsidP="00BB4D12">
      <w:pPr>
        <w:rPr>
          <w:lang w:val="pl-PL"/>
        </w:rPr>
      </w:pPr>
    </w:p>
    <w:p w:rsidR="00814A02" w:rsidRPr="00BB4D12" w:rsidRDefault="00814A02" w:rsidP="00BB4D12">
      <w:pPr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4" w:name="_Toc390283559"/>
      <w:r>
        <w:rPr>
          <w:lang w:val="pl-PL"/>
        </w:rPr>
        <w:t>Systemy</w:t>
      </w:r>
      <w:bookmarkEnd w:id="4"/>
    </w:p>
    <w:p w:rsidR="00026143" w:rsidRDefault="00026143" w:rsidP="00026143">
      <w:pPr>
        <w:pStyle w:val="Nagwek2"/>
        <w:rPr>
          <w:lang w:val="pl-PL"/>
        </w:rPr>
      </w:pPr>
      <w:bookmarkStart w:id="5" w:name="_Toc390283560"/>
      <w:r>
        <w:rPr>
          <w:lang w:val="pl-PL"/>
        </w:rPr>
        <w:t>Windows</w:t>
      </w:r>
      <w:bookmarkEnd w:id="5"/>
    </w:p>
    <w:p w:rsidR="00026143" w:rsidRDefault="00026143" w:rsidP="00026143">
      <w:pPr>
        <w:pStyle w:val="Nagwek2"/>
        <w:rPr>
          <w:lang w:val="pl-PL"/>
        </w:rPr>
      </w:pPr>
      <w:bookmarkStart w:id="6" w:name="_Toc390283561"/>
      <w:r>
        <w:rPr>
          <w:lang w:val="pl-PL"/>
        </w:rPr>
        <w:t>Linux</w:t>
      </w:r>
      <w:bookmarkEnd w:id="6"/>
    </w:p>
    <w:p w:rsidR="00026143" w:rsidRDefault="00026143" w:rsidP="00026143">
      <w:pPr>
        <w:pStyle w:val="Nagwek2"/>
        <w:rPr>
          <w:lang w:val="pl-PL"/>
        </w:rPr>
      </w:pPr>
      <w:bookmarkStart w:id="7" w:name="_Toc390283562"/>
      <w:proofErr w:type="spellStart"/>
      <w:proofErr w:type="gramStart"/>
      <w:r>
        <w:rPr>
          <w:lang w:val="pl-PL"/>
        </w:rPr>
        <w:t>iOS</w:t>
      </w:r>
      <w:bookmarkEnd w:id="7"/>
      <w:proofErr w:type="spellEnd"/>
      <w:proofErr w:type="gramEnd"/>
    </w:p>
    <w:p w:rsidR="00026143" w:rsidRDefault="00026143" w:rsidP="00026143">
      <w:pPr>
        <w:pStyle w:val="Nagwek2"/>
        <w:rPr>
          <w:lang w:val="pl-PL"/>
        </w:rPr>
      </w:pPr>
      <w:bookmarkStart w:id="8" w:name="_Toc390283563"/>
      <w:r>
        <w:rPr>
          <w:lang w:val="pl-PL"/>
        </w:rPr>
        <w:t>Android</w:t>
      </w:r>
      <w:bookmarkEnd w:id="8"/>
    </w:p>
    <w:p w:rsidR="00605BF8" w:rsidRDefault="00605BF8" w:rsidP="00605BF8">
      <w:pPr>
        <w:rPr>
          <w:lang w:val="pl-PL"/>
        </w:rPr>
      </w:pPr>
    </w:p>
    <w:p w:rsidR="00026143" w:rsidRDefault="00026143" w:rsidP="00026143">
      <w:pPr>
        <w:pStyle w:val="Nagwek1"/>
        <w:rPr>
          <w:lang w:val="pl-PL"/>
        </w:rPr>
      </w:pPr>
      <w:bookmarkStart w:id="9" w:name="_Toc390283564"/>
      <w:r>
        <w:rPr>
          <w:lang w:val="pl-PL"/>
        </w:rPr>
        <w:lastRenderedPageBreak/>
        <w:t>Środowiska międzyplatformowe</w:t>
      </w:r>
      <w:bookmarkEnd w:id="9"/>
    </w:p>
    <w:p w:rsidR="00026143" w:rsidRDefault="00026143" w:rsidP="00026143">
      <w:pPr>
        <w:pStyle w:val="Nagwek2"/>
        <w:rPr>
          <w:lang w:val="pl-PL"/>
        </w:rPr>
      </w:pPr>
      <w:bookmarkStart w:id="10" w:name="_Toc390283565"/>
      <w:r>
        <w:rPr>
          <w:lang w:val="pl-PL"/>
        </w:rPr>
        <w:t>Unity3D</w:t>
      </w:r>
      <w:bookmarkEnd w:id="10"/>
    </w:p>
    <w:p w:rsidR="00026143" w:rsidRPr="00605BF8" w:rsidRDefault="00605BF8" w:rsidP="00026143">
      <w:pPr>
        <w:pStyle w:val="Nagwek2"/>
        <w:rPr>
          <w:lang w:val="pl-PL"/>
        </w:rPr>
      </w:pPr>
      <w:bookmarkStart w:id="11" w:name="_Toc390283566"/>
      <w:r>
        <w:rPr>
          <w:lang w:val="pl-PL"/>
        </w:rPr>
        <w:t>Web/</w:t>
      </w:r>
      <w:r w:rsidRPr="00605BF8">
        <w:rPr>
          <w:lang w:val="pl-PL"/>
        </w:rPr>
        <w:t>HTML5</w:t>
      </w:r>
      <w:r>
        <w:rPr>
          <w:lang w:val="pl-PL"/>
        </w:rPr>
        <w:t>/</w:t>
      </w:r>
      <w:r w:rsidRPr="00605BF8">
        <w:rPr>
          <w:lang w:val="pl-PL"/>
        </w:rPr>
        <w:t>Flash</w:t>
      </w:r>
      <w:bookmarkEnd w:id="11"/>
    </w:p>
    <w:p w:rsidR="00A74386" w:rsidRDefault="00A74386" w:rsidP="00026143">
      <w:pPr>
        <w:pStyle w:val="Nagwek2"/>
        <w:rPr>
          <w:lang w:val="pl-PL"/>
        </w:rPr>
      </w:pPr>
      <w:bookmarkStart w:id="12" w:name="_Toc390283567"/>
      <w:bookmarkEnd w:id="12"/>
    </w:p>
    <w:p w:rsidR="00A74386" w:rsidRDefault="00A74386" w:rsidP="00A74386">
      <w:pPr>
        <w:pStyle w:val="Nagwek1"/>
        <w:rPr>
          <w:lang w:val="pl-PL"/>
        </w:rPr>
      </w:pPr>
      <w:bookmarkStart w:id="13" w:name="_Toc390283568"/>
      <w:r>
        <w:rPr>
          <w:lang w:val="pl-PL"/>
        </w:rPr>
        <w:t>Zaimplementowane programy testujące</w:t>
      </w:r>
      <w:bookmarkEnd w:id="13"/>
    </w:p>
    <w:p w:rsidR="00026143" w:rsidRPr="00026143" w:rsidRDefault="00A74386" w:rsidP="00A74386">
      <w:pPr>
        <w:pStyle w:val="Nagwek1"/>
        <w:rPr>
          <w:lang w:val="pl-PL"/>
        </w:rPr>
      </w:pPr>
      <w:bookmarkStart w:id="14" w:name="_Toc390283569"/>
      <w:r>
        <w:rPr>
          <w:lang w:val="pl-PL"/>
        </w:rPr>
        <w:t>Wyniki</w:t>
      </w:r>
      <w:bookmarkEnd w:id="14"/>
      <w:r w:rsidR="00026143" w:rsidRPr="00026143">
        <w:rPr>
          <w:lang w:val="pl-PL"/>
        </w:rPr>
        <w:t xml:space="preserve"> </w:t>
      </w:r>
    </w:p>
    <w:p w:rsidR="00AE7162" w:rsidRPr="009909C6" w:rsidRDefault="004A27A4" w:rsidP="000944B0">
      <w:pPr>
        <w:pStyle w:val="Nagwek1"/>
        <w:widowControl/>
        <w:suppressAutoHyphens w:val="0"/>
        <w:autoSpaceDN/>
        <w:spacing w:after="200" w:line="276" w:lineRule="auto"/>
        <w:textAlignment w:val="auto"/>
        <w:rPr>
          <w:lang w:val="pl-PL"/>
        </w:rPr>
      </w:pPr>
      <w:bookmarkStart w:id="15" w:name="_Toc390283570"/>
      <w:r w:rsidRPr="009909C6">
        <w:rPr>
          <w:lang w:val="pl-PL"/>
        </w:rPr>
        <w:t>Podsumowanie i wnioski</w:t>
      </w:r>
      <w:bookmarkEnd w:id="15"/>
    </w:p>
    <w:p w:rsidR="004A27A4" w:rsidRPr="009909C6" w:rsidRDefault="004A27A4" w:rsidP="0052617E">
      <w:pPr>
        <w:pStyle w:val="Nagwek1"/>
        <w:rPr>
          <w:lang w:val="pl-PL"/>
        </w:rPr>
      </w:pPr>
      <w:bookmarkStart w:id="16" w:name="_Toc390283571"/>
      <w:r w:rsidRPr="009909C6">
        <w:rPr>
          <w:lang w:val="pl-PL"/>
        </w:rPr>
        <w:t>Literatura</w:t>
      </w:r>
      <w:bookmarkEnd w:id="16"/>
    </w:p>
    <w:p w:rsidR="000F208E" w:rsidRPr="009909C6" w:rsidRDefault="000F208E" w:rsidP="00777F42">
      <w:pPr>
        <w:pStyle w:val="Standard"/>
        <w:spacing w:line="360" w:lineRule="auto"/>
        <w:rPr>
          <w:rStyle w:val="Uwydatnienie"/>
          <w:rFonts w:ascii="Times New Roman" w:hAnsi="Times New Roman" w:cs="Times New Roman"/>
          <w:i w:val="0"/>
          <w:iCs w:val="0"/>
          <w:color w:val="000000" w:themeColor="text1"/>
          <w:lang w:val="pl-PL"/>
        </w:rPr>
      </w:pPr>
    </w:p>
    <w:sectPr w:rsidR="000F208E" w:rsidRPr="009909C6" w:rsidSect="007D58DF">
      <w:footerReference w:type="default" r:id="rId11"/>
      <w:pgSz w:w="12240" w:h="15840" w:code="1"/>
      <w:pgMar w:top="1138" w:right="1138" w:bottom="1138" w:left="1138" w:header="720" w:footer="720" w:gutter="5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A8E" w:rsidRDefault="006C0A8E" w:rsidP="00070CD8">
      <w:r>
        <w:separator/>
      </w:r>
    </w:p>
  </w:endnote>
  <w:endnote w:type="continuationSeparator" w:id="0">
    <w:p w:rsidR="006C0A8E" w:rsidRDefault="006C0A8E" w:rsidP="0007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DejaVu Sans">
    <w:altName w:val="Times New Roman"/>
    <w:panose1 w:val="020B0603030804020204"/>
    <w:charset w:val="EE"/>
    <w:family w:val="swiss"/>
    <w:pitch w:val="variable"/>
    <w:sig w:usb0="E7000EFF" w:usb1="5200FDFF" w:usb2="0A042021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 Sans L">
    <w:charset w:val="00"/>
    <w:family w:val="swiss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panose1 w:val="020B0609030804020204"/>
    <w:charset w:val="EE"/>
    <w:family w:val="modern"/>
    <w:pitch w:val="fixed"/>
    <w:sig w:usb0="E60022FF" w:usb1="D000F1FB" w:usb2="00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7780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D20" w:rsidRDefault="00D47D20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D9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7D20" w:rsidRDefault="00D47D2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A8E" w:rsidRDefault="006C0A8E" w:rsidP="00070CD8">
      <w:r>
        <w:separator/>
      </w:r>
    </w:p>
  </w:footnote>
  <w:footnote w:type="continuationSeparator" w:id="0">
    <w:p w:rsidR="006C0A8E" w:rsidRDefault="006C0A8E" w:rsidP="0007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27A0"/>
    <w:multiLevelType w:val="hybridMultilevel"/>
    <w:tmpl w:val="5D62F6D4"/>
    <w:lvl w:ilvl="0" w:tplc="30AA41CA">
      <w:start w:val="1"/>
      <w:numFmt w:val="lowerLetter"/>
      <w:lvlText w:val="%1)"/>
      <w:lvlJc w:val="left"/>
      <w:pPr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4D7D05"/>
    <w:multiLevelType w:val="hybridMultilevel"/>
    <w:tmpl w:val="12C688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2C59"/>
    <w:multiLevelType w:val="hybridMultilevel"/>
    <w:tmpl w:val="1B5A9D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05F68"/>
    <w:multiLevelType w:val="multilevel"/>
    <w:tmpl w:val="040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32E81D67"/>
    <w:multiLevelType w:val="hybridMultilevel"/>
    <w:tmpl w:val="649AC9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8014F"/>
    <w:multiLevelType w:val="hybridMultilevel"/>
    <w:tmpl w:val="BDCCCC14"/>
    <w:lvl w:ilvl="0" w:tplc="0415000F">
      <w:start w:val="1"/>
      <w:numFmt w:val="decimal"/>
      <w:lvlText w:val="%1."/>
      <w:lvlJc w:val="left"/>
      <w:pPr>
        <w:ind w:left="1296" w:hanging="360"/>
      </w:p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>
    <w:nsid w:val="38A26C76"/>
    <w:multiLevelType w:val="hybridMultilevel"/>
    <w:tmpl w:val="9C48FDD2"/>
    <w:lvl w:ilvl="0" w:tplc="FAD6A438">
      <w:start w:val="1"/>
      <w:numFmt w:val="lowerLetter"/>
      <w:lvlText w:val="%1)"/>
      <w:lvlJc w:val="left"/>
      <w:pPr>
        <w:ind w:left="1778" w:hanging="360"/>
      </w:pPr>
      <w:rPr>
        <w:rFonts w:ascii="Nimbus Roman No9 L" w:hAnsi="Nimbus Roman No9 L" w:cs="FreeSans" w:hint="default"/>
      </w:rPr>
    </w:lvl>
    <w:lvl w:ilvl="1" w:tplc="04150019" w:tentative="1">
      <w:start w:val="1"/>
      <w:numFmt w:val="lowerLetter"/>
      <w:lvlText w:val="%2."/>
      <w:lvlJc w:val="left"/>
      <w:pPr>
        <w:ind w:left="2498" w:hanging="360"/>
      </w:pPr>
    </w:lvl>
    <w:lvl w:ilvl="2" w:tplc="0415001B" w:tentative="1">
      <w:start w:val="1"/>
      <w:numFmt w:val="lowerRoman"/>
      <w:lvlText w:val="%3."/>
      <w:lvlJc w:val="right"/>
      <w:pPr>
        <w:ind w:left="3218" w:hanging="180"/>
      </w:pPr>
    </w:lvl>
    <w:lvl w:ilvl="3" w:tplc="0415000F" w:tentative="1">
      <w:start w:val="1"/>
      <w:numFmt w:val="decimal"/>
      <w:lvlText w:val="%4."/>
      <w:lvlJc w:val="left"/>
      <w:pPr>
        <w:ind w:left="3938" w:hanging="360"/>
      </w:pPr>
    </w:lvl>
    <w:lvl w:ilvl="4" w:tplc="04150019" w:tentative="1">
      <w:start w:val="1"/>
      <w:numFmt w:val="lowerLetter"/>
      <w:lvlText w:val="%5."/>
      <w:lvlJc w:val="left"/>
      <w:pPr>
        <w:ind w:left="4658" w:hanging="360"/>
      </w:pPr>
    </w:lvl>
    <w:lvl w:ilvl="5" w:tplc="0415001B" w:tentative="1">
      <w:start w:val="1"/>
      <w:numFmt w:val="lowerRoman"/>
      <w:lvlText w:val="%6."/>
      <w:lvlJc w:val="right"/>
      <w:pPr>
        <w:ind w:left="5378" w:hanging="180"/>
      </w:pPr>
    </w:lvl>
    <w:lvl w:ilvl="6" w:tplc="0415000F" w:tentative="1">
      <w:start w:val="1"/>
      <w:numFmt w:val="decimal"/>
      <w:lvlText w:val="%7."/>
      <w:lvlJc w:val="left"/>
      <w:pPr>
        <w:ind w:left="6098" w:hanging="360"/>
      </w:pPr>
    </w:lvl>
    <w:lvl w:ilvl="7" w:tplc="04150019" w:tentative="1">
      <w:start w:val="1"/>
      <w:numFmt w:val="lowerLetter"/>
      <w:lvlText w:val="%8."/>
      <w:lvlJc w:val="left"/>
      <w:pPr>
        <w:ind w:left="6818" w:hanging="360"/>
      </w:pPr>
    </w:lvl>
    <w:lvl w:ilvl="8" w:tplc="0415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3A686F3D"/>
    <w:multiLevelType w:val="multilevel"/>
    <w:tmpl w:val="6FCC8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CD4176"/>
    <w:multiLevelType w:val="hybridMultilevel"/>
    <w:tmpl w:val="F15CEB02"/>
    <w:lvl w:ilvl="0" w:tplc="0DF61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9F3E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AFB1C0B"/>
    <w:multiLevelType w:val="hybridMultilevel"/>
    <w:tmpl w:val="F85805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E94195"/>
    <w:multiLevelType w:val="multilevel"/>
    <w:tmpl w:val="B09CE034"/>
    <w:lvl w:ilvl="0">
      <w:start w:val="1"/>
      <w:numFmt w:val="decimal"/>
      <w:lvlText w:val="(%1.1.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7D002D09"/>
    <w:multiLevelType w:val="hybridMultilevel"/>
    <w:tmpl w:val="858494B2"/>
    <w:lvl w:ilvl="0" w:tplc="4AC6E534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  <w:lang w:val="pl-P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3"/>
  </w:num>
  <w:num w:numId="8">
    <w:abstractNumId w:val="3"/>
  </w:num>
  <w:num w:numId="9">
    <w:abstractNumId w:val="0"/>
  </w:num>
  <w:num w:numId="10">
    <w:abstractNumId w:val="8"/>
  </w:num>
  <w:num w:numId="11">
    <w:abstractNumId w:val="10"/>
  </w:num>
  <w:num w:numId="12">
    <w:abstractNumId w:val="3"/>
  </w:num>
  <w:num w:numId="13">
    <w:abstractNumId w:val="4"/>
  </w:num>
  <w:num w:numId="14">
    <w:abstractNumId w:val="2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2DE8"/>
    <w:rsid w:val="00000112"/>
    <w:rsid w:val="00001CAF"/>
    <w:rsid w:val="000023BD"/>
    <w:rsid w:val="00002A86"/>
    <w:rsid w:val="00004056"/>
    <w:rsid w:val="00004ED0"/>
    <w:rsid w:val="00005486"/>
    <w:rsid w:val="0000665C"/>
    <w:rsid w:val="00006A80"/>
    <w:rsid w:val="000115E6"/>
    <w:rsid w:val="00012166"/>
    <w:rsid w:val="000148DB"/>
    <w:rsid w:val="00014C13"/>
    <w:rsid w:val="000151FC"/>
    <w:rsid w:val="00017213"/>
    <w:rsid w:val="00020E48"/>
    <w:rsid w:val="000210F1"/>
    <w:rsid w:val="0002346A"/>
    <w:rsid w:val="000235B4"/>
    <w:rsid w:val="00024CEB"/>
    <w:rsid w:val="000250B0"/>
    <w:rsid w:val="000251BC"/>
    <w:rsid w:val="000251ED"/>
    <w:rsid w:val="00026143"/>
    <w:rsid w:val="000271AD"/>
    <w:rsid w:val="00027461"/>
    <w:rsid w:val="00032374"/>
    <w:rsid w:val="000328F2"/>
    <w:rsid w:val="00032E20"/>
    <w:rsid w:val="000336D8"/>
    <w:rsid w:val="00033902"/>
    <w:rsid w:val="00033DD2"/>
    <w:rsid w:val="00033EBB"/>
    <w:rsid w:val="0003462A"/>
    <w:rsid w:val="000353F1"/>
    <w:rsid w:val="000356B6"/>
    <w:rsid w:val="00036341"/>
    <w:rsid w:val="000369D2"/>
    <w:rsid w:val="00042693"/>
    <w:rsid w:val="000431A4"/>
    <w:rsid w:val="000431BE"/>
    <w:rsid w:val="00044655"/>
    <w:rsid w:val="00044C32"/>
    <w:rsid w:val="000454C8"/>
    <w:rsid w:val="000475B1"/>
    <w:rsid w:val="00047F27"/>
    <w:rsid w:val="00050481"/>
    <w:rsid w:val="000508A9"/>
    <w:rsid w:val="000508B4"/>
    <w:rsid w:val="00052C73"/>
    <w:rsid w:val="00062965"/>
    <w:rsid w:val="000629BA"/>
    <w:rsid w:val="00062AB8"/>
    <w:rsid w:val="0006491C"/>
    <w:rsid w:val="00064A02"/>
    <w:rsid w:val="0006613E"/>
    <w:rsid w:val="000661C7"/>
    <w:rsid w:val="0006749E"/>
    <w:rsid w:val="0006782F"/>
    <w:rsid w:val="0006798B"/>
    <w:rsid w:val="00067EBC"/>
    <w:rsid w:val="00070CD8"/>
    <w:rsid w:val="000739AF"/>
    <w:rsid w:val="00073DBB"/>
    <w:rsid w:val="00076242"/>
    <w:rsid w:val="000763B3"/>
    <w:rsid w:val="0008329D"/>
    <w:rsid w:val="000843FB"/>
    <w:rsid w:val="0008604B"/>
    <w:rsid w:val="00086A7C"/>
    <w:rsid w:val="0008719A"/>
    <w:rsid w:val="00087FD5"/>
    <w:rsid w:val="00091451"/>
    <w:rsid w:val="00091795"/>
    <w:rsid w:val="000937F4"/>
    <w:rsid w:val="000944B0"/>
    <w:rsid w:val="00096AF7"/>
    <w:rsid w:val="0009797F"/>
    <w:rsid w:val="00097DBA"/>
    <w:rsid w:val="000A1BBA"/>
    <w:rsid w:val="000A2DD5"/>
    <w:rsid w:val="000A3E81"/>
    <w:rsid w:val="000A7590"/>
    <w:rsid w:val="000B20F2"/>
    <w:rsid w:val="000B2FB3"/>
    <w:rsid w:val="000B4929"/>
    <w:rsid w:val="000B5AAF"/>
    <w:rsid w:val="000B7253"/>
    <w:rsid w:val="000C089B"/>
    <w:rsid w:val="000C11B6"/>
    <w:rsid w:val="000C33AA"/>
    <w:rsid w:val="000C550B"/>
    <w:rsid w:val="000C6DE3"/>
    <w:rsid w:val="000C708D"/>
    <w:rsid w:val="000C7291"/>
    <w:rsid w:val="000C7C58"/>
    <w:rsid w:val="000D102E"/>
    <w:rsid w:val="000D10DD"/>
    <w:rsid w:val="000D2DB0"/>
    <w:rsid w:val="000D3F54"/>
    <w:rsid w:val="000D5A62"/>
    <w:rsid w:val="000E0279"/>
    <w:rsid w:val="000E03C7"/>
    <w:rsid w:val="000E0457"/>
    <w:rsid w:val="000E27FB"/>
    <w:rsid w:val="000E2FAB"/>
    <w:rsid w:val="000E3294"/>
    <w:rsid w:val="000E39F9"/>
    <w:rsid w:val="000E6A00"/>
    <w:rsid w:val="000E7AF6"/>
    <w:rsid w:val="000F0582"/>
    <w:rsid w:val="000F07C3"/>
    <w:rsid w:val="000F1E54"/>
    <w:rsid w:val="000F208E"/>
    <w:rsid w:val="000F2C10"/>
    <w:rsid w:val="000F4B31"/>
    <w:rsid w:val="000F4CCB"/>
    <w:rsid w:val="000F4EB6"/>
    <w:rsid w:val="000F7606"/>
    <w:rsid w:val="001005F9"/>
    <w:rsid w:val="001016C6"/>
    <w:rsid w:val="00102069"/>
    <w:rsid w:val="00103192"/>
    <w:rsid w:val="001031D5"/>
    <w:rsid w:val="00103CE5"/>
    <w:rsid w:val="001055F3"/>
    <w:rsid w:val="00105B0A"/>
    <w:rsid w:val="00106B7A"/>
    <w:rsid w:val="001130D7"/>
    <w:rsid w:val="00113E01"/>
    <w:rsid w:val="00115F9C"/>
    <w:rsid w:val="001161A6"/>
    <w:rsid w:val="00116971"/>
    <w:rsid w:val="00116AD3"/>
    <w:rsid w:val="00116DC7"/>
    <w:rsid w:val="00117222"/>
    <w:rsid w:val="001205FC"/>
    <w:rsid w:val="001209A4"/>
    <w:rsid w:val="00122545"/>
    <w:rsid w:val="00123D4E"/>
    <w:rsid w:val="00123F46"/>
    <w:rsid w:val="00125E9C"/>
    <w:rsid w:val="00127C80"/>
    <w:rsid w:val="00131097"/>
    <w:rsid w:val="001313E5"/>
    <w:rsid w:val="00132A5B"/>
    <w:rsid w:val="00133E26"/>
    <w:rsid w:val="0014093C"/>
    <w:rsid w:val="00141E68"/>
    <w:rsid w:val="00142647"/>
    <w:rsid w:val="00142C23"/>
    <w:rsid w:val="00144381"/>
    <w:rsid w:val="00150452"/>
    <w:rsid w:val="00150DD8"/>
    <w:rsid w:val="00151C22"/>
    <w:rsid w:val="00153665"/>
    <w:rsid w:val="001552FB"/>
    <w:rsid w:val="001556C8"/>
    <w:rsid w:val="00156731"/>
    <w:rsid w:val="00160B5B"/>
    <w:rsid w:val="00160DAB"/>
    <w:rsid w:val="001611AA"/>
    <w:rsid w:val="0016185A"/>
    <w:rsid w:val="00161C8D"/>
    <w:rsid w:val="00162B17"/>
    <w:rsid w:val="001653C3"/>
    <w:rsid w:val="001656F2"/>
    <w:rsid w:val="0016656D"/>
    <w:rsid w:val="00170A7E"/>
    <w:rsid w:val="00171F60"/>
    <w:rsid w:val="00172E74"/>
    <w:rsid w:val="00174DE4"/>
    <w:rsid w:val="00177CE5"/>
    <w:rsid w:val="00177F6F"/>
    <w:rsid w:val="00181F30"/>
    <w:rsid w:val="001839CC"/>
    <w:rsid w:val="00183B01"/>
    <w:rsid w:val="0018442E"/>
    <w:rsid w:val="0018633F"/>
    <w:rsid w:val="00186508"/>
    <w:rsid w:val="00186C93"/>
    <w:rsid w:val="00187466"/>
    <w:rsid w:val="00190F89"/>
    <w:rsid w:val="0019102D"/>
    <w:rsid w:val="0019243D"/>
    <w:rsid w:val="0019277B"/>
    <w:rsid w:val="001934C1"/>
    <w:rsid w:val="00195094"/>
    <w:rsid w:val="001979B3"/>
    <w:rsid w:val="001A0F5C"/>
    <w:rsid w:val="001A267A"/>
    <w:rsid w:val="001A4AAE"/>
    <w:rsid w:val="001A5A34"/>
    <w:rsid w:val="001A7795"/>
    <w:rsid w:val="001B42C0"/>
    <w:rsid w:val="001B4788"/>
    <w:rsid w:val="001B5414"/>
    <w:rsid w:val="001B54D8"/>
    <w:rsid w:val="001B571B"/>
    <w:rsid w:val="001B6052"/>
    <w:rsid w:val="001C1182"/>
    <w:rsid w:val="001C33F7"/>
    <w:rsid w:val="001C38AD"/>
    <w:rsid w:val="001C42F6"/>
    <w:rsid w:val="001C66E7"/>
    <w:rsid w:val="001C678C"/>
    <w:rsid w:val="001C70CF"/>
    <w:rsid w:val="001C775F"/>
    <w:rsid w:val="001D0812"/>
    <w:rsid w:val="001D1633"/>
    <w:rsid w:val="001D2BEC"/>
    <w:rsid w:val="001D3965"/>
    <w:rsid w:val="001D4343"/>
    <w:rsid w:val="001D4364"/>
    <w:rsid w:val="001D4410"/>
    <w:rsid w:val="001D5065"/>
    <w:rsid w:val="001D51FE"/>
    <w:rsid w:val="001E02B1"/>
    <w:rsid w:val="001E03A4"/>
    <w:rsid w:val="001E0A3F"/>
    <w:rsid w:val="001E10A7"/>
    <w:rsid w:val="001E45B8"/>
    <w:rsid w:val="001E68C4"/>
    <w:rsid w:val="001E7D0B"/>
    <w:rsid w:val="001F1185"/>
    <w:rsid w:val="001F1879"/>
    <w:rsid w:val="001F1DFE"/>
    <w:rsid w:val="001F2DC7"/>
    <w:rsid w:val="001F3DC8"/>
    <w:rsid w:val="001F4BB6"/>
    <w:rsid w:val="001F51D9"/>
    <w:rsid w:val="001F5629"/>
    <w:rsid w:val="001F5822"/>
    <w:rsid w:val="001F58C4"/>
    <w:rsid w:val="001F6981"/>
    <w:rsid w:val="001F6B57"/>
    <w:rsid w:val="00202924"/>
    <w:rsid w:val="00202BF9"/>
    <w:rsid w:val="00206276"/>
    <w:rsid w:val="00206981"/>
    <w:rsid w:val="0020736F"/>
    <w:rsid w:val="00207BB5"/>
    <w:rsid w:val="00207EC0"/>
    <w:rsid w:val="00213F5F"/>
    <w:rsid w:val="002145E7"/>
    <w:rsid w:val="00215CEE"/>
    <w:rsid w:val="002163E5"/>
    <w:rsid w:val="00217937"/>
    <w:rsid w:val="00217D07"/>
    <w:rsid w:val="00220A33"/>
    <w:rsid w:val="00223325"/>
    <w:rsid w:val="002306A6"/>
    <w:rsid w:val="00230B2E"/>
    <w:rsid w:val="00230EC1"/>
    <w:rsid w:val="00231030"/>
    <w:rsid w:val="00232C81"/>
    <w:rsid w:val="002347A2"/>
    <w:rsid w:val="00235141"/>
    <w:rsid w:val="00235984"/>
    <w:rsid w:val="00235A19"/>
    <w:rsid w:val="00235FB3"/>
    <w:rsid w:val="002368D0"/>
    <w:rsid w:val="00240406"/>
    <w:rsid w:val="0024227D"/>
    <w:rsid w:val="002422A2"/>
    <w:rsid w:val="00244F20"/>
    <w:rsid w:val="00245B84"/>
    <w:rsid w:val="00246D1F"/>
    <w:rsid w:val="00251356"/>
    <w:rsid w:val="00251F11"/>
    <w:rsid w:val="002542B2"/>
    <w:rsid w:val="0025597F"/>
    <w:rsid w:val="00260D6A"/>
    <w:rsid w:val="0026238F"/>
    <w:rsid w:val="0026335C"/>
    <w:rsid w:val="00265AB4"/>
    <w:rsid w:val="00266325"/>
    <w:rsid w:val="00267378"/>
    <w:rsid w:val="00267CDF"/>
    <w:rsid w:val="00270422"/>
    <w:rsid w:val="002712B3"/>
    <w:rsid w:val="00271A0E"/>
    <w:rsid w:val="0027394E"/>
    <w:rsid w:val="00273D67"/>
    <w:rsid w:val="002761C6"/>
    <w:rsid w:val="00280005"/>
    <w:rsid w:val="00282B73"/>
    <w:rsid w:val="002830D0"/>
    <w:rsid w:val="0028372D"/>
    <w:rsid w:val="002840AF"/>
    <w:rsid w:val="0028545E"/>
    <w:rsid w:val="0028692F"/>
    <w:rsid w:val="00287968"/>
    <w:rsid w:val="00291BE7"/>
    <w:rsid w:val="002922FF"/>
    <w:rsid w:val="00292445"/>
    <w:rsid w:val="00292F25"/>
    <w:rsid w:val="0029560B"/>
    <w:rsid w:val="00295BF7"/>
    <w:rsid w:val="00295E2D"/>
    <w:rsid w:val="0029636D"/>
    <w:rsid w:val="002A3F23"/>
    <w:rsid w:val="002A4D96"/>
    <w:rsid w:val="002B1E02"/>
    <w:rsid w:val="002B3842"/>
    <w:rsid w:val="002B3DD1"/>
    <w:rsid w:val="002B4CC7"/>
    <w:rsid w:val="002B530D"/>
    <w:rsid w:val="002B5337"/>
    <w:rsid w:val="002C100A"/>
    <w:rsid w:val="002C109A"/>
    <w:rsid w:val="002C1A2B"/>
    <w:rsid w:val="002C2353"/>
    <w:rsid w:val="002C2C0E"/>
    <w:rsid w:val="002C4A9A"/>
    <w:rsid w:val="002C503E"/>
    <w:rsid w:val="002C5795"/>
    <w:rsid w:val="002C58FB"/>
    <w:rsid w:val="002C5A07"/>
    <w:rsid w:val="002C69D5"/>
    <w:rsid w:val="002C6E95"/>
    <w:rsid w:val="002C7E5D"/>
    <w:rsid w:val="002D03FB"/>
    <w:rsid w:val="002D1342"/>
    <w:rsid w:val="002D380A"/>
    <w:rsid w:val="002D479F"/>
    <w:rsid w:val="002D6430"/>
    <w:rsid w:val="002E1A69"/>
    <w:rsid w:val="002E2775"/>
    <w:rsid w:val="002E3A6D"/>
    <w:rsid w:val="002E522B"/>
    <w:rsid w:val="002E5E26"/>
    <w:rsid w:val="002E753A"/>
    <w:rsid w:val="002E79B9"/>
    <w:rsid w:val="002E7F5F"/>
    <w:rsid w:val="002F2412"/>
    <w:rsid w:val="002F3126"/>
    <w:rsid w:val="002F38E8"/>
    <w:rsid w:val="002F6964"/>
    <w:rsid w:val="002F71B4"/>
    <w:rsid w:val="00300667"/>
    <w:rsid w:val="003017C9"/>
    <w:rsid w:val="0030212F"/>
    <w:rsid w:val="00303CEB"/>
    <w:rsid w:val="00304D9E"/>
    <w:rsid w:val="003051EA"/>
    <w:rsid w:val="00305822"/>
    <w:rsid w:val="00306910"/>
    <w:rsid w:val="00307DF4"/>
    <w:rsid w:val="003107F4"/>
    <w:rsid w:val="00310B66"/>
    <w:rsid w:val="00311A84"/>
    <w:rsid w:val="00311C65"/>
    <w:rsid w:val="003129FD"/>
    <w:rsid w:val="00314D5D"/>
    <w:rsid w:val="003154FB"/>
    <w:rsid w:val="00315541"/>
    <w:rsid w:val="003156F1"/>
    <w:rsid w:val="00315A77"/>
    <w:rsid w:val="003171BC"/>
    <w:rsid w:val="003202A7"/>
    <w:rsid w:val="00320584"/>
    <w:rsid w:val="0032243C"/>
    <w:rsid w:val="0032263E"/>
    <w:rsid w:val="00322FF9"/>
    <w:rsid w:val="00325CCA"/>
    <w:rsid w:val="003269FB"/>
    <w:rsid w:val="00326CAB"/>
    <w:rsid w:val="00326E01"/>
    <w:rsid w:val="00330088"/>
    <w:rsid w:val="003306E7"/>
    <w:rsid w:val="003340ED"/>
    <w:rsid w:val="0033414F"/>
    <w:rsid w:val="00334FA3"/>
    <w:rsid w:val="00335B04"/>
    <w:rsid w:val="00336639"/>
    <w:rsid w:val="00336A77"/>
    <w:rsid w:val="00336CB7"/>
    <w:rsid w:val="00336CC1"/>
    <w:rsid w:val="00337768"/>
    <w:rsid w:val="00337AFD"/>
    <w:rsid w:val="00337F93"/>
    <w:rsid w:val="0034181E"/>
    <w:rsid w:val="003424C7"/>
    <w:rsid w:val="00342DF2"/>
    <w:rsid w:val="00344ED1"/>
    <w:rsid w:val="00345364"/>
    <w:rsid w:val="00345C26"/>
    <w:rsid w:val="00346643"/>
    <w:rsid w:val="00347AA0"/>
    <w:rsid w:val="00352D8C"/>
    <w:rsid w:val="003533C7"/>
    <w:rsid w:val="00353DEF"/>
    <w:rsid w:val="00356252"/>
    <w:rsid w:val="00357569"/>
    <w:rsid w:val="0035756A"/>
    <w:rsid w:val="00362E7A"/>
    <w:rsid w:val="0036310D"/>
    <w:rsid w:val="00363FE3"/>
    <w:rsid w:val="003658A6"/>
    <w:rsid w:val="00365C62"/>
    <w:rsid w:val="0036634C"/>
    <w:rsid w:val="003669A2"/>
    <w:rsid w:val="0036766A"/>
    <w:rsid w:val="00367874"/>
    <w:rsid w:val="00367BB6"/>
    <w:rsid w:val="00372A85"/>
    <w:rsid w:val="00372D39"/>
    <w:rsid w:val="003737A0"/>
    <w:rsid w:val="00373A98"/>
    <w:rsid w:val="0037539C"/>
    <w:rsid w:val="0037555B"/>
    <w:rsid w:val="003761CA"/>
    <w:rsid w:val="003766DB"/>
    <w:rsid w:val="00376E5B"/>
    <w:rsid w:val="00376EFF"/>
    <w:rsid w:val="003779FD"/>
    <w:rsid w:val="003848DB"/>
    <w:rsid w:val="00387AE5"/>
    <w:rsid w:val="00387E0E"/>
    <w:rsid w:val="00391469"/>
    <w:rsid w:val="00392222"/>
    <w:rsid w:val="003940BC"/>
    <w:rsid w:val="0039459C"/>
    <w:rsid w:val="003949C7"/>
    <w:rsid w:val="00394D20"/>
    <w:rsid w:val="003952FE"/>
    <w:rsid w:val="003958DD"/>
    <w:rsid w:val="00397FC2"/>
    <w:rsid w:val="003A160C"/>
    <w:rsid w:val="003A324F"/>
    <w:rsid w:val="003A3BCC"/>
    <w:rsid w:val="003A3F53"/>
    <w:rsid w:val="003A52E4"/>
    <w:rsid w:val="003B011B"/>
    <w:rsid w:val="003B05D3"/>
    <w:rsid w:val="003B0B19"/>
    <w:rsid w:val="003B0D1A"/>
    <w:rsid w:val="003B2485"/>
    <w:rsid w:val="003B2B91"/>
    <w:rsid w:val="003B3B2C"/>
    <w:rsid w:val="003B505B"/>
    <w:rsid w:val="003B750F"/>
    <w:rsid w:val="003C1C2D"/>
    <w:rsid w:val="003C1D4C"/>
    <w:rsid w:val="003C2430"/>
    <w:rsid w:val="003C35B8"/>
    <w:rsid w:val="003C3F0D"/>
    <w:rsid w:val="003C7038"/>
    <w:rsid w:val="003D28CE"/>
    <w:rsid w:val="003D2977"/>
    <w:rsid w:val="003D372F"/>
    <w:rsid w:val="003D3E01"/>
    <w:rsid w:val="003D518E"/>
    <w:rsid w:val="003D5D49"/>
    <w:rsid w:val="003D61A0"/>
    <w:rsid w:val="003D7364"/>
    <w:rsid w:val="003D73B1"/>
    <w:rsid w:val="003E026C"/>
    <w:rsid w:val="003E08B3"/>
    <w:rsid w:val="003E1142"/>
    <w:rsid w:val="003E2A20"/>
    <w:rsid w:val="003E3470"/>
    <w:rsid w:val="003E3D7E"/>
    <w:rsid w:val="003E5139"/>
    <w:rsid w:val="003E520C"/>
    <w:rsid w:val="003E597D"/>
    <w:rsid w:val="003E6807"/>
    <w:rsid w:val="003E6A61"/>
    <w:rsid w:val="003E7885"/>
    <w:rsid w:val="003F1146"/>
    <w:rsid w:val="003F19E1"/>
    <w:rsid w:val="003F2C5E"/>
    <w:rsid w:val="003F4B0F"/>
    <w:rsid w:val="003F54FC"/>
    <w:rsid w:val="0040020B"/>
    <w:rsid w:val="004002DF"/>
    <w:rsid w:val="004006CD"/>
    <w:rsid w:val="00400B76"/>
    <w:rsid w:val="00400C9D"/>
    <w:rsid w:val="0040108A"/>
    <w:rsid w:val="00401736"/>
    <w:rsid w:val="004024FA"/>
    <w:rsid w:val="0040397F"/>
    <w:rsid w:val="0040425B"/>
    <w:rsid w:val="00404330"/>
    <w:rsid w:val="00404C37"/>
    <w:rsid w:val="0040562C"/>
    <w:rsid w:val="00405D92"/>
    <w:rsid w:val="00407377"/>
    <w:rsid w:val="00407670"/>
    <w:rsid w:val="00410556"/>
    <w:rsid w:val="00411BC4"/>
    <w:rsid w:val="004133E5"/>
    <w:rsid w:val="004136F3"/>
    <w:rsid w:val="004146B0"/>
    <w:rsid w:val="00414E4E"/>
    <w:rsid w:val="004152F5"/>
    <w:rsid w:val="00416171"/>
    <w:rsid w:val="00416656"/>
    <w:rsid w:val="0041703D"/>
    <w:rsid w:val="00422001"/>
    <w:rsid w:val="0042350D"/>
    <w:rsid w:val="00424DB6"/>
    <w:rsid w:val="004260CA"/>
    <w:rsid w:val="00426208"/>
    <w:rsid w:val="0042646D"/>
    <w:rsid w:val="00427B9E"/>
    <w:rsid w:val="00430727"/>
    <w:rsid w:val="00431219"/>
    <w:rsid w:val="004319B2"/>
    <w:rsid w:val="00432E3F"/>
    <w:rsid w:val="0043333D"/>
    <w:rsid w:val="004345B5"/>
    <w:rsid w:val="00436CEC"/>
    <w:rsid w:val="004374F4"/>
    <w:rsid w:val="00441A77"/>
    <w:rsid w:val="0044235F"/>
    <w:rsid w:val="004441CA"/>
    <w:rsid w:val="004460F5"/>
    <w:rsid w:val="0044710F"/>
    <w:rsid w:val="0044787F"/>
    <w:rsid w:val="00451804"/>
    <w:rsid w:val="00452834"/>
    <w:rsid w:val="00452E11"/>
    <w:rsid w:val="0045638F"/>
    <w:rsid w:val="004567D6"/>
    <w:rsid w:val="004569E9"/>
    <w:rsid w:val="004605A5"/>
    <w:rsid w:val="0046236C"/>
    <w:rsid w:val="00462B43"/>
    <w:rsid w:val="00462BF2"/>
    <w:rsid w:val="004648CD"/>
    <w:rsid w:val="00464975"/>
    <w:rsid w:val="0046536D"/>
    <w:rsid w:val="00465CE2"/>
    <w:rsid w:val="00465E48"/>
    <w:rsid w:val="0046644F"/>
    <w:rsid w:val="004728B9"/>
    <w:rsid w:val="00472DAE"/>
    <w:rsid w:val="00473E98"/>
    <w:rsid w:val="00474F6E"/>
    <w:rsid w:val="004754F3"/>
    <w:rsid w:val="00475EED"/>
    <w:rsid w:val="0047663A"/>
    <w:rsid w:val="00480BF0"/>
    <w:rsid w:val="00481C1D"/>
    <w:rsid w:val="004839FC"/>
    <w:rsid w:val="00483AE7"/>
    <w:rsid w:val="00483C8D"/>
    <w:rsid w:val="00483D4B"/>
    <w:rsid w:val="00483E77"/>
    <w:rsid w:val="00484DF9"/>
    <w:rsid w:val="00486270"/>
    <w:rsid w:val="00490F7F"/>
    <w:rsid w:val="00491AE2"/>
    <w:rsid w:val="00492AC3"/>
    <w:rsid w:val="004946BF"/>
    <w:rsid w:val="00497132"/>
    <w:rsid w:val="004A27A4"/>
    <w:rsid w:val="004A27D7"/>
    <w:rsid w:val="004B4289"/>
    <w:rsid w:val="004B58ED"/>
    <w:rsid w:val="004B6FDA"/>
    <w:rsid w:val="004B78D3"/>
    <w:rsid w:val="004C0F47"/>
    <w:rsid w:val="004C428E"/>
    <w:rsid w:val="004C450F"/>
    <w:rsid w:val="004C69B5"/>
    <w:rsid w:val="004D1410"/>
    <w:rsid w:val="004D21A7"/>
    <w:rsid w:val="004D2368"/>
    <w:rsid w:val="004D2979"/>
    <w:rsid w:val="004D2D96"/>
    <w:rsid w:val="004D52C9"/>
    <w:rsid w:val="004D7667"/>
    <w:rsid w:val="004D767B"/>
    <w:rsid w:val="004E0875"/>
    <w:rsid w:val="004E14BD"/>
    <w:rsid w:val="004E1BD1"/>
    <w:rsid w:val="004E4AAF"/>
    <w:rsid w:val="004E4D32"/>
    <w:rsid w:val="004E6510"/>
    <w:rsid w:val="004F0059"/>
    <w:rsid w:val="004F015C"/>
    <w:rsid w:val="004F0631"/>
    <w:rsid w:val="004F13BC"/>
    <w:rsid w:val="004F34F8"/>
    <w:rsid w:val="004F3FC8"/>
    <w:rsid w:val="004F4471"/>
    <w:rsid w:val="004F4FEA"/>
    <w:rsid w:val="004F517F"/>
    <w:rsid w:val="004F6F53"/>
    <w:rsid w:val="0050466E"/>
    <w:rsid w:val="00505DA2"/>
    <w:rsid w:val="005068A3"/>
    <w:rsid w:val="005136D9"/>
    <w:rsid w:val="00513868"/>
    <w:rsid w:val="00513AE6"/>
    <w:rsid w:val="005145CD"/>
    <w:rsid w:val="00514ADB"/>
    <w:rsid w:val="00515307"/>
    <w:rsid w:val="00515458"/>
    <w:rsid w:val="00516052"/>
    <w:rsid w:val="00516E0D"/>
    <w:rsid w:val="00516F57"/>
    <w:rsid w:val="00517955"/>
    <w:rsid w:val="00517DC1"/>
    <w:rsid w:val="0052001E"/>
    <w:rsid w:val="005208C1"/>
    <w:rsid w:val="00520BD5"/>
    <w:rsid w:val="00521E7E"/>
    <w:rsid w:val="00522149"/>
    <w:rsid w:val="005223A8"/>
    <w:rsid w:val="005225E8"/>
    <w:rsid w:val="00522913"/>
    <w:rsid w:val="00524777"/>
    <w:rsid w:val="0052617E"/>
    <w:rsid w:val="0052663D"/>
    <w:rsid w:val="00526C19"/>
    <w:rsid w:val="00531B7C"/>
    <w:rsid w:val="005339BA"/>
    <w:rsid w:val="005346CD"/>
    <w:rsid w:val="00536A5A"/>
    <w:rsid w:val="00540B66"/>
    <w:rsid w:val="00541176"/>
    <w:rsid w:val="005419CD"/>
    <w:rsid w:val="005434BF"/>
    <w:rsid w:val="00545F24"/>
    <w:rsid w:val="005469CC"/>
    <w:rsid w:val="00546F83"/>
    <w:rsid w:val="00551313"/>
    <w:rsid w:val="00552ACF"/>
    <w:rsid w:val="005538F0"/>
    <w:rsid w:val="0055434B"/>
    <w:rsid w:val="00554796"/>
    <w:rsid w:val="005551AB"/>
    <w:rsid w:val="00556071"/>
    <w:rsid w:val="00556EA1"/>
    <w:rsid w:val="00560BF1"/>
    <w:rsid w:val="00560C90"/>
    <w:rsid w:val="0056197A"/>
    <w:rsid w:val="00562090"/>
    <w:rsid w:val="00563FF8"/>
    <w:rsid w:val="00564193"/>
    <w:rsid w:val="005645A7"/>
    <w:rsid w:val="00566240"/>
    <w:rsid w:val="0057171A"/>
    <w:rsid w:val="00572576"/>
    <w:rsid w:val="00573184"/>
    <w:rsid w:val="00573FEB"/>
    <w:rsid w:val="0057515E"/>
    <w:rsid w:val="00580DDA"/>
    <w:rsid w:val="00582B86"/>
    <w:rsid w:val="005830BC"/>
    <w:rsid w:val="00584245"/>
    <w:rsid w:val="00586448"/>
    <w:rsid w:val="005865E2"/>
    <w:rsid w:val="00590991"/>
    <w:rsid w:val="00590F27"/>
    <w:rsid w:val="0059106B"/>
    <w:rsid w:val="00591EF1"/>
    <w:rsid w:val="00593900"/>
    <w:rsid w:val="00594219"/>
    <w:rsid w:val="00595E4C"/>
    <w:rsid w:val="00596011"/>
    <w:rsid w:val="005A1106"/>
    <w:rsid w:val="005A13D4"/>
    <w:rsid w:val="005A2F06"/>
    <w:rsid w:val="005A35CC"/>
    <w:rsid w:val="005A3D48"/>
    <w:rsid w:val="005A4104"/>
    <w:rsid w:val="005A5DB7"/>
    <w:rsid w:val="005A65C9"/>
    <w:rsid w:val="005A6BCC"/>
    <w:rsid w:val="005A71F8"/>
    <w:rsid w:val="005B14CC"/>
    <w:rsid w:val="005B2D2A"/>
    <w:rsid w:val="005B45CE"/>
    <w:rsid w:val="005B49EA"/>
    <w:rsid w:val="005B52AB"/>
    <w:rsid w:val="005C0906"/>
    <w:rsid w:val="005C09EF"/>
    <w:rsid w:val="005C0A5A"/>
    <w:rsid w:val="005C0CCA"/>
    <w:rsid w:val="005C0D7B"/>
    <w:rsid w:val="005C535A"/>
    <w:rsid w:val="005C5C81"/>
    <w:rsid w:val="005C6F50"/>
    <w:rsid w:val="005C76D9"/>
    <w:rsid w:val="005D1F2C"/>
    <w:rsid w:val="005D6A2F"/>
    <w:rsid w:val="005D70C2"/>
    <w:rsid w:val="005E210C"/>
    <w:rsid w:val="005E4235"/>
    <w:rsid w:val="005E4499"/>
    <w:rsid w:val="005E4B15"/>
    <w:rsid w:val="005E4CBD"/>
    <w:rsid w:val="005E6308"/>
    <w:rsid w:val="005F122B"/>
    <w:rsid w:val="005F3B2B"/>
    <w:rsid w:val="005F3D37"/>
    <w:rsid w:val="005F526F"/>
    <w:rsid w:val="005F60BD"/>
    <w:rsid w:val="005F6F1D"/>
    <w:rsid w:val="006038B6"/>
    <w:rsid w:val="006044DC"/>
    <w:rsid w:val="00604CD7"/>
    <w:rsid w:val="00605BF8"/>
    <w:rsid w:val="00605C5A"/>
    <w:rsid w:val="006069FD"/>
    <w:rsid w:val="006106E2"/>
    <w:rsid w:val="00610DC3"/>
    <w:rsid w:val="00611268"/>
    <w:rsid w:val="0061259F"/>
    <w:rsid w:val="00614A2F"/>
    <w:rsid w:val="00615E20"/>
    <w:rsid w:val="00616F5F"/>
    <w:rsid w:val="006200BA"/>
    <w:rsid w:val="006201EF"/>
    <w:rsid w:val="00622787"/>
    <w:rsid w:val="00622D73"/>
    <w:rsid w:val="00623FA5"/>
    <w:rsid w:val="00624ADF"/>
    <w:rsid w:val="00625272"/>
    <w:rsid w:val="00625AA1"/>
    <w:rsid w:val="00625ACA"/>
    <w:rsid w:val="0062795A"/>
    <w:rsid w:val="00627D16"/>
    <w:rsid w:val="006321E6"/>
    <w:rsid w:val="0063242C"/>
    <w:rsid w:val="00633015"/>
    <w:rsid w:val="006347B9"/>
    <w:rsid w:val="0063524E"/>
    <w:rsid w:val="0063678F"/>
    <w:rsid w:val="006375DA"/>
    <w:rsid w:val="006403AA"/>
    <w:rsid w:val="006405AF"/>
    <w:rsid w:val="00640C7A"/>
    <w:rsid w:val="00642068"/>
    <w:rsid w:val="00642A4F"/>
    <w:rsid w:val="00642E16"/>
    <w:rsid w:val="00643631"/>
    <w:rsid w:val="00643A20"/>
    <w:rsid w:val="00646359"/>
    <w:rsid w:val="00647EB5"/>
    <w:rsid w:val="00650FBB"/>
    <w:rsid w:val="006534A9"/>
    <w:rsid w:val="00653629"/>
    <w:rsid w:val="00654E86"/>
    <w:rsid w:val="006570B1"/>
    <w:rsid w:val="00657BE5"/>
    <w:rsid w:val="00661CF4"/>
    <w:rsid w:val="00663F36"/>
    <w:rsid w:val="0066527F"/>
    <w:rsid w:val="00665E68"/>
    <w:rsid w:val="006663CF"/>
    <w:rsid w:val="0066673F"/>
    <w:rsid w:val="00670B7E"/>
    <w:rsid w:val="0067541D"/>
    <w:rsid w:val="006813CA"/>
    <w:rsid w:val="00681818"/>
    <w:rsid w:val="0068405C"/>
    <w:rsid w:val="0068412A"/>
    <w:rsid w:val="0068456D"/>
    <w:rsid w:val="0068598F"/>
    <w:rsid w:val="00687DC3"/>
    <w:rsid w:val="00690666"/>
    <w:rsid w:val="00690887"/>
    <w:rsid w:val="00691844"/>
    <w:rsid w:val="00692E39"/>
    <w:rsid w:val="00693B9C"/>
    <w:rsid w:val="00695AEB"/>
    <w:rsid w:val="0069780B"/>
    <w:rsid w:val="006A1E07"/>
    <w:rsid w:val="006A3499"/>
    <w:rsid w:val="006A371B"/>
    <w:rsid w:val="006A4467"/>
    <w:rsid w:val="006A53BB"/>
    <w:rsid w:val="006A6347"/>
    <w:rsid w:val="006B1B8D"/>
    <w:rsid w:val="006B2A6D"/>
    <w:rsid w:val="006B402C"/>
    <w:rsid w:val="006B6133"/>
    <w:rsid w:val="006B6E89"/>
    <w:rsid w:val="006B6FCC"/>
    <w:rsid w:val="006B7A71"/>
    <w:rsid w:val="006C0A8E"/>
    <w:rsid w:val="006C11F4"/>
    <w:rsid w:val="006C205B"/>
    <w:rsid w:val="006C3A44"/>
    <w:rsid w:val="006C4F68"/>
    <w:rsid w:val="006C5045"/>
    <w:rsid w:val="006C524E"/>
    <w:rsid w:val="006C59BA"/>
    <w:rsid w:val="006C7323"/>
    <w:rsid w:val="006C7C66"/>
    <w:rsid w:val="006D08B0"/>
    <w:rsid w:val="006D2B71"/>
    <w:rsid w:val="006D2E0D"/>
    <w:rsid w:val="006D4A42"/>
    <w:rsid w:val="006D7403"/>
    <w:rsid w:val="006D7CAE"/>
    <w:rsid w:val="006D7DCE"/>
    <w:rsid w:val="006E1A28"/>
    <w:rsid w:val="006E229A"/>
    <w:rsid w:val="006E2B86"/>
    <w:rsid w:val="006E2D59"/>
    <w:rsid w:val="006E3DEA"/>
    <w:rsid w:val="006E572A"/>
    <w:rsid w:val="006E709D"/>
    <w:rsid w:val="006E7BE3"/>
    <w:rsid w:val="006F0733"/>
    <w:rsid w:val="006F0FAE"/>
    <w:rsid w:val="006F1B63"/>
    <w:rsid w:val="006F349C"/>
    <w:rsid w:val="006F378F"/>
    <w:rsid w:val="006F3F22"/>
    <w:rsid w:val="006F4139"/>
    <w:rsid w:val="006F49F6"/>
    <w:rsid w:val="006F5E7A"/>
    <w:rsid w:val="006F5EF6"/>
    <w:rsid w:val="006F7B1A"/>
    <w:rsid w:val="007006A0"/>
    <w:rsid w:val="00700BD5"/>
    <w:rsid w:val="00700C0E"/>
    <w:rsid w:val="00700C1F"/>
    <w:rsid w:val="00700CB4"/>
    <w:rsid w:val="00701506"/>
    <w:rsid w:val="00702F74"/>
    <w:rsid w:val="007066DD"/>
    <w:rsid w:val="00706DE0"/>
    <w:rsid w:val="00706E00"/>
    <w:rsid w:val="0070755F"/>
    <w:rsid w:val="00707899"/>
    <w:rsid w:val="0071100B"/>
    <w:rsid w:val="00711D80"/>
    <w:rsid w:val="0071295E"/>
    <w:rsid w:val="00712D7E"/>
    <w:rsid w:val="00713EE7"/>
    <w:rsid w:val="007143A8"/>
    <w:rsid w:val="00716BEC"/>
    <w:rsid w:val="00720101"/>
    <w:rsid w:val="00722748"/>
    <w:rsid w:val="00722CFC"/>
    <w:rsid w:val="00723933"/>
    <w:rsid w:val="00723B35"/>
    <w:rsid w:val="00723DAA"/>
    <w:rsid w:val="00724C4A"/>
    <w:rsid w:val="007261DE"/>
    <w:rsid w:val="0072631F"/>
    <w:rsid w:val="00726FB7"/>
    <w:rsid w:val="00731EBE"/>
    <w:rsid w:val="007320D9"/>
    <w:rsid w:val="0073281D"/>
    <w:rsid w:val="007331DA"/>
    <w:rsid w:val="00736437"/>
    <w:rsid w:val="00736B25"/>
    <w:rsid w:val="00737AEA"/>
    <w:rsid w:val="00737F6E"/>
    <w:rsid w:val="0074504F"/>
    <w:rsid w:val="007453D0"/>
    <w:rsid w:val="00747267"/>
    <w:rsid w:val="00750466"/>
    <w:rsid w:val="00751DDE"/>
    <w:rsid w:val="00751E47"/>
    <w:rsid w:val="007530D7"/>
    <w:rsid w:val="007535F0"/>
    <w:rsid w:val="007536D4"/>
    <w:rsid w:val="00753C46"/>
    <w:rsid w:val="0075444A"/>
    <w:rsid w:val="007560BD"/>
    <w:rsid w:val="0075751F"/>
    <w:rsid w:val="00762930"/>
    <w:rsid w:val="00764AD4"/>
    <w:rsid w:val="0077077B"/>
    <w:rsid w:val="00771797"/>
    <w:rsid w:val="00771D56"/>
    <w:rsid w:val="007722D9"/>
    <w:rsid w:val="00772A82"/>
    <w:rsid w:val="0077440F"/>
    <w:rsid w:val="00774640"/>
    <w:rsid w:val="00777F42"/>
    <w:rsid w:val="007800A0"/>
    <w:rsid w:val="0078048B"/>
    <w:rsid w:val="0078068E"/>
    <w:rsid w:val="0078115A"/>
    <w:rsid w:val="007834C9"/>
    <w:rsid w:val="00783997"/>
    <w:rsid w:val="007856C9"/>
    <w:rsid w:val="00786426"/>
    <w:rsid w:val="007866D5"/>
    <w:rsid w:val="00787710"/>
    <w:rsid w:val="0078781B"/>
    <w:rsid w:val="007879C0"/>
    <w:rsid w:val="007906F1"/>
    <w:rsid w:val="00790795"/>
    <w:rsid w:val="007912F0"/>
    <w:rsid w:val="00791C09"/>
    <w:rsid w:val="007928D4"/>
    <w:rsid w:val="00793686"/>
    <w:rsid w:val="00793EFB"/>
    <w:rsid w:val="00794BE0"/>
    <w:rsid w:val="007A0CC5"/>
    <w:rsid w:val="007A2E0B"/>
    <w:rsid w:val="007B064F"/>
    <w:rsid w:val="007B2BFA"/>
    <w:rsid w:val="007B3813"/>
    <w:rsid w:val="007B6D5F"/>
    <w:rsid w:val="007B710B"/>
    <w:rsid w:val="007C076B"/>
    <w:rsid w:val="007C4A31"/>
    <w:rsid w:val="007C517E"/>
    <w:rsid w:val="007C5BF3"/>
    <w:rsid w:val="007D1349"/>
    <w:rsid w:val="007D2296"/>
    <w:rsid w:val="007D266E"/>
    <w:rsid w:val="007D29BD"/>
    <w:rsid w:val="007D3006"/>
    <w:rsid w:val="007D41BE"/>
    <w:rsid w:val="007D58DF"/>
    <w:rsid w:val="007D649C"/>
    <w:rsid w:val="007E1923"/>
    <w:rsid w:val="007E4FDC"/>
    <w:rsid w:val="007E59F7"/>
    <w:rsid w:val="007E5E20"/>
    <w:rsid w:val="007E6C92"/>
    <w:rsid w:val="007E775A"/>
    <w:rsid w:val="007E7CD0"/>
    <w:rsid w:val="007F00FB"/>
    <w:rsid w:val="007F0DDB"/>
    <w:rsid w:val="007F23B0"/>
    <w:rsid w:val="007F29A4"/>
    <w:rsid w:val="007F2A67"/>
    <w:rsid w:val="007F3217"/>
    <w:rsid w:val="007F3EBD"/>
    <w:rsid w:val="007F46F7"/>
    <w:rsid w:val="007F4A43"/>
    <w:rsid w:val="007F4D99"/>
    <w:rsid w:val="007F4DBB"/>
    <w:rsid w:val="007F5BEF"/>
    <w:rsid w:val="007F6843"/>
    <w:rsid w:val="0080192F"/>
    <w:rsid w:val="0080205C"/>
    <w:rsid w:val="0080276F"/>
    <w:rsid w:val="0080287D"/>
    <w:rsid w:val="00802AAD"/>
    <w:rsid w:val="0080367F"/>
    <w:rsid w:val="008039AE"/>
    <w:rsid w:val="008062DB"/>
    <w:rsid w:val="00807195"/>
    <w:rsid w:val="008101DA"/>
    <w:rsid w:val="00810A08"/>
    <w:rsid w:val="00810B2F"/>
    <w:rsid w:val="00811962"/>
    <w:rsid w:val="00811A0D"/>
    <w:rsid w:val="008128EC"/>
    <w:rsid w:val="0081358D"/>
    <w:rsid w:val="0081393C"/>
    <w:rsid w:val="00813A94"/>
    <w:rsid w:val="0081425F"/>
    <w:rsid w:val="008147B1"/>
    <w:rsid w:val="00814A02"/>
    <w:rsid w:val="00815E7C"/>
    <w:rsid w:val="008213EB"/>
    <w:rsid w:val="00824C1A"/>
    <w:rsid w:val="00825670"/>
    <w:rsid w:val="00825B51"/>
    <w:rsid w:val="00825BC7"/>
    <w:rsid w:val="00825D0A"/>
    <w:rsid w:val="00830BA1"/>
    <w:rsid w:val="00830BC2"/>
    <w:rsid w:val="00831131"/>
    <w:rsid w:val="008314EE"/>
    <w:rsid w:val="00832C74"/>
    <w:rsid w:val="0083368B"/>
    <w:rsid w:val="00834045"/>
    <w:rsid w:val="00835C03"/>
    <w:rsid w:val="00841755"/>
    <w:rsid w:val="00841A88"/>
    <w:rsid w:val="00843AA3"/>
    <w:rsid w:val="008456B6"/>
    <w:rsid w:val="00845A22"/>
    <w:rsid w:val="00845F53"/>
    <w:rsid w:val="00847336"/>
    <w:rsid w:val="00847346"/>
    <w:rsid w:val="00847935"/>
    <w:rsid w:val="00850382"/>
    <w:rsid w:val="008504D9"/>
    <w:rsid w:val="00850E85"/>
    <w:rsid w:val="00850F10"/>
    <w:rsid w:val="008512AE"/>
    <w:rsid w:val="00851B82"/>
    <w:rsid w:val="00851FF1"/>
    <w:rsid w:val="00853956"/>
    <w:rsid w:val="00853B1B"/>
    <w:rsid w:val="0085677C"/>
    <w:rsid w:val="0085688C"/>
    <w:rsid w:val="0085689D"/>
    <w:rsid w:val="00856D81"/>
    <w:rsid w:val="00860BD0"/>
    <w:rsid w:val="00862529"/>
    <w:rsid w:val="00863C11"/>
    <w:rsid w:val="00863CB4"/>
    <w:rsid w:val="008667C7"/>
    <w:rsid w:val="008669C0"/>
    <w:rsid w:val="00867342"/>
    <w:rsid w:val="00870610"/>
    <w:rsid w:val="00872501"/>
    <w:rsid w:val="008727E9"/>
    <w:rsid w:val="008753BD"/>
    <w:rsid w:val="00877300"/>
    <w:rsid w:val="0087784F"/>
    <w:rsid w:val="00877C6F"/>
    <w:rsid w:val="00880298"/>
    <w:rsid w:val="00881213"/>
    <w:rsid w:val="00884286"/>
    <w:rsid w:val="00885C91"/>
    <w:rsid w:val="008878A8"/>
    <w:rsid w:val="00887D9A"/>
    <w:rsid w:val="008910A7"/>
    <w:rsid w:val="00891105"/>
    <w:rsid w:val="008958C8"/>
    <w:rsid w:val="00896EF0"/>
    <w:rsid w:val="008A1DDD"/>
    <w:rsid w:val="008A3FEE"/>
    <w:rsid w:val="008A45F6"/>
    <w:rsid w:val="008A4802"/>
    <w:rsid w:val="008A48B9"/>
    <w:rsid w:val="008B14C8"/>
    <w:rsid w:val="008B2B7E"/>
    <w:rsid w:val="008B4167"/>
    <w:rsid w:val="008B6222"/>
    <w:rsid w:val="008B6856"/>
    <w:rsid w:val="008B6DF6"/>
    <w:rsid w:val="008B7274"/>
    <w:rsid w:val="008C06F7"/>
    <w:rsid w:val="008C21E4"/>
    <w:rsid w:val="008C260A"/>
    <w:rsid w:val="008C37B0"/>
    <w:rsid w:val="008C3CCD"/>
    <w:rsid w:val="008C4501"/>
    <w:rsid w:val="008C46A2"/>
    <w:rsid w:val="008C55E8"/>
    <w:rsid w:val="008C5C12"/>
    <w:rsid w:val="008C7C0E"/>
    <w:rsid w:val="008D25E1"/>
    <w:rsid w:val="008D324D"/>
    <w:rsid w:val="008D428F"/>
    <w:rsid w:val="008D51E8"/>
    <w:rsid w:val="008D5835"/>
    <w:rsid w:val="008D5EBA"/>
    <w:rsid w:val="008D636A"/>
    <w:rsid w:val="008E0036"/>
    <w:rsid w:val="008E2783"/>
    <w:rsid w:val="008E45EB"/>
    <w:rsid w:val="008E53FA"/>
    <w:rsid w:val="008E5E02"/>
    <w:rsid w:val="008E6168"/>
    <w:rsid w:val="008E692A"/>
    <w:rsid w:val="008F04A3"/>
    <w:rsid w:val="008F2ABA"/>
    <w:rsid w:val="008F45A9"/>
    <w:rsid w:val="008F58E4"/>
    <w:rsid w:val="008F6D13"/>
    <w:rsid w:val="008F74A5"/>
    <w:rsid w:val="008F7C01"/>
    <w:rsid w:val="00901CC2"/>
    <w:rsid w:val="00903DAD"/>
    <w:rsid w:val="00905D33"/>
    <w:rsid w:val="00907F19"/>
    <w:rsid w:val="009100CC"/>
    <w:rsid w:val="009124F2"/>
    <w:rsid w:val="009202C5"/>
    <w:rsid w:val="00920478"/>
    <w:rsid w:val="009206E2"/>
    <w:rsid w:val="009212DD"/>
    <w:rsid w:val="00921F3D"/>
    <w:rsid w:val="00922C36"/>
    <w:rsid w:val="00922EC8"/>
    <w:rsid w:val="009237DF"/>
    <w:rsid w:val="00924087"/>
    <w:rsid w:val="00924480"/>
    <w:rsid w:val="00924FF7"/>
    <w:rsid w:val="0092611B"/>
    <w:rsid w:val="009261A9"/>
    <w:rsid w:val="00926633"/>
    <w:rsid w:val="0092754B"/>
    <w:rsid w:val="009300A3"/>
    <w:rsid w:val="00930883"/>
    <w:rsid w:val="009308F1"/>
    <w:rsid w:val="009310C8"/>
    <w:rsid w:val="00932841"/>
    <w:rsid w:val="009340B8"/>
    <w:rsid w:val="009362E5"/>
    <w:rsid w:val="009378B0"/>
    <w:rsid w:val="009379E1"/>
    <w:rsid w:val="00937B4A"/>
    <w:rsid w:val="00937D31"/>
    <w:rsid w:val="009404B5"/>
    <w:rsid w:val="00940B68"/>
    <w:rsid w:val="0094199F"/>
    <w:rsid w:val="009424E1"/>
    <w:rsid w:val="00942BA4"/>
    <w:rsid w:val="00943D39"/>
    <w:rsid w:val="009440E4"/>
    <w:rsid w:val="0094452A"/>
    <w:rsid w:val="00944764"/>
    <w:rsid w:val="00944890"/>
    <w:rsid w:val="00945F5D"/>
    <w:rsid w:val="00945FE8"/>
    <w:rsid w:val="00946444"/>
    <w:rsid w:val="009506D8"/>
    <w:rsid w:val="00951A66"/>
    <w:rsid w:val="00952010"/>
    <w:rsid w:val="009520A9"/>
    <w:rsid w:val="00956586"/>
    <w:rsid w:val="00956DC5"/>
    <w:rsid w:val="009571C2"/>
    <w:rsid w:val="009572B9"/>
    <w:rsid w:val="00960296"/>
    <w:rsid w:val="00961795"/>
    <w:rsid w:val="00962551"/>
    <w:rsid w:val="00962D39"/>
    <w:rsid w:val="0096423C"/>
    <w:rsid w:val="0096642F"/>
    <w:rsid w:val="00966E61"/>
    <w:rsid w:val="00966EB4"/>
    <w:rsid w:val="00967375"/>
    <w:rsid w:val="00971B18"/>
    <w:rsid w:val="00971F53"/>
    <w:rsid w:val="0097321F"/>
    <w:rsid w:val="0097401B"/>
    <w:rsid w:val="0097515F"/>
    <w:rsid w:val="00975CDC"/>
    <w:rsid w:val="009769F2"/>
    <w:rsid w:val="00977065"/>
    <w:rsid w:val="009772C1"/>
    <w:rsid w:val="009772E8"/>
    <w:rsid w:val="00977521"/>
    <w:rsid w:val="009777CE"/>
    <w:rsid w:val="00977C93"/>
    <w:rsid w:val="009801BE"/>
    <w:rsid w:val="00980FDA"/>
    <w:rsid w:val="00981910"/>
    <w:rsid w:val="00984E0B"/>
    <w:rsid w:val="00985E53"/>
    <w:rsid w:val="00986410"/>
    <w:rsid w:val="009909C6"/>
    <w:rsid w:val="00990A57"/>
    <w:rsid w:val="00990D23"/>
    <w:rsid w:val="00990D4F"/>
    <w:rsid w:val="00990E13"/>
    <w:rsid w:val="00991248"/>
    <w:rsid w:val="00992184"/>
    <w:rsid w:val="009923E6"/>
    <w:rsid w:val="009929C8"/>
    <w:rsid w:val="00993FD9"/>
    <w:rsid w:val="009942ED"/>
    <w:rsid w:val="00995A59"/>
    <w:rsid w:val="00997139"/>
    <w:rsid w:val="009A0558"/>
    <w:rsid w:val="009A0B5A"/>
    <w:rsid w:val="009A176C"/>
    <w:rsid w:val="009A1C2D"/>
    <w:rsid w:val="009A2BC5"/>
    <w:rsid w:val="009A2D07"/>
    <w:rsid w:val="009A3C02"/>
    <w:rsid w:val="009A4595"/>
    <w:rsid w:val="009A69B6"/>
    <w:rsid w:val="009B0BCE"/>
    <w:rsid w:val="009B103F"/>
    <w:rsid w:val="009B158F"/>
    <w:rsid w:val="009B2D98"/>
    <w:rsid w:val="009B54B4"/>
    <w:rsid w:val="009B5DC2"/>
    <w:rsid w:val="009C1A25"/>
    <w:rsid w:val="009C4E95"/>
    <w:rsid w:val="009C4FC4"/>
    <w:rsid w:val="009C53A8"/>
    <w:rsid w:val="009C649B"/>
    <w:rsid w:val="009C76F8"/>
    <w:rsid w:val="009D1145"/>
    <w:rsid w:val="009D2982"/>
    <w:rsid w:val="009D34F1"/>
    <w:rsid w:val="009D53E2"/>
    <w:rsid w:val="009D57C1"/>
    <w:rsid w:val="009D5966"/>
    <w:rsid w:val="009D64C7"/>
    <w:rsid w:val="009D6894"/>
    <w:rsid w:val="009D7002"/>
    <w:rsid w:val="009D7EFB"/>
    <w:rsid w:val="009E03F1"/>
    <w:rsid w:val="009E1182"/>
    <w:rsid w:val="009E1BD2"/>
    <w:rsid w:val="009E1BFF"/>
    <w:rsid w:val="009E235A"/>
    <w:rsid w:val="009E2424"/>
    <w:rsid w:val="009E44BD"/>
    <w:rsid w:val="009E5837"/>
    <w:rsid w:val="009E6636"/>
    <w:rsid w:val="009E6B6B"/>
    <w:rsid w:val="009E7007"/>
    <w:rsid w:val="009F2334"/>
    <w:rsid w:val="009F289D"/>
    <w:rsid w:val="009F29DE"/>
    <w:rsid w:val="009F3C17"/>
    <w:rsid w:val="009F3DAD"/>
    <w:rsid w:val="009F7757"/>
    <w:rsid w:val="00A00177"/>
    <w:rsid w:val="00A0067E"/>
    <w:rsid w:val="00A00A3F"/>
    <w:rsid w:val="00A00C45"/>
    <w:rsid w:val="00A00C7B"/>
    <w:rsid w:val="00A02DE8"/>
    <w:rsid w:val="00A03927"/>
    <w:rsid w:val="00A109DC"/>
    <w:rsid w:val="00A113F6"/>
    <w:rsid w:val="00A1237A"/>
    <w:rsid w:val="00A12445"/>
    <w:rsid w:val="00A12880"/>
    <w:rsid w:val="00A12CBE"/>
    <w:rsid w:val="00A12FE2"/>
    <w:rsid w:val="00A146FA"/>
    <w:rsid w:val="00A17618"/>
    <w:rsid w:val="00A20347"/>
    <w:rsid w:val="00A205A9"/>
    <w:rsid w:val="00A20814"/>
    <w:rsid w:val="00A21EDB"/>
    <w:rsid w:val="00A23350"/>
    <w:rsid w:val="00A24B29"/>
    <w:rsid w:val="00A25AD6"/>
    <w:rsid w:val="00A25AFA"/>
    <w:rsid w:val="00A27BF1"/>
    <w:rsid w:val="00A30B1E"/>
    <w:rsid w:val="00A315B4"/>
    <w:rsid w:val="00A31D71"/>
    <w:rsid w:val="00A328C2"/>
    <w:rsid w:val="00A32B02"/>
    <w:rsid w:val="00A32EA1"/>
    <w:rsid w:val="00A3414D"/>
    <w:rsid w:val="00A362B0"/>
    <w:rsid w:val="00A42AB2"/>
    <w:rsid w:val="00A43D5B"/>
    <w:rsid w:val="00A44A8D"/>
    <w:rsid w:val="00A45345"/>
    <w:rsid w:val="00A4590D"/>
    <w:rsid w:val="00A47913"/>
    <w:rsid w:val="00A51C57"/>
    <w:rsid w:val="00A531BE"/>
    <w:rsid w:val="00A53813"/>
    <w:rsid w:val="00A53F9F"/>
    <w:rsid w:val="00A54665"/>
    <w:rsid w:val="00A54A6E"/>
    <w:rsid w:val="00A55E72"/>
    <w:rsid w:val="00A562C0"/>
    <w:rsid w:val="00A56826"/>
    <w:rsid w:val="00A57F68"/>
    <w:rsid w:val="00A60BBB"/>
    <w:rsid w:val="00A60C3D"/>
    <w:rsid w:val="00A6104D"/>
    <w:rsid w:val="00A61EC5"/>
    <w:rsid w:val="00A64024"/>
    <w:rsid w:val="00A6443D"/>
    <w:rsid w:val="00A646D8"/>
    <w:rsid w:val="00A65B0D"/>
    <w:rsid w:val="00A65C96"/>
    <w:rsid w:val="00A66BB0"/>
    <w:rsid w:val="00A70F95"/>
    <w:rsid w:val="00A71840"/>
    <w:rsid w:val="00A72A8C"/>
    <w:rsid w:val="00A74386"/>
    <w:rsid w:val="00A756E7"/>
    <w:rsid w:val="00A75A83"/>
    <w:rsid w:val="00A77E30"/>
    <w:rsid w:val="00A812E9"/>
    <w:rsid w:val="00A81793"/>
    <w:rsid w:val="00A85B9B"/>
    <w:rsid w:val="00A86D8B"/>
    <w:rsid w:val="00A873B9"/>
    <w:rsid w:val="00A9118A"/>
    <w:rsid w:val="00A9171D"/>
    <w:rsid w:val="00A917EC"/>
    <w:rsid w:val="00A925E8"/>
    <w:rsid w:val="00A935C1"/>
    <w:rsid w:val="00A93FEC"/>
    <w:rsid w:val="00A94FED"/>
    <w:rsid w:val="00A96272"/>
    <w:rsid w:val="00A97644"/>
    <w:rsid w:val="00A9782C"/>
    <w:rsid w:val="00AA0F7A"/>
    <w:rsid w:val="00AA332C"/>
    <w:rsid w:val="00AA419B"/>
    <w:rsid w:val="00AA5120"/>
    <w:rsid w:val="00AA610B"/>
    <w:rsid w:val="00AA708D"/>
    <w:rsid w:val="00AB018D"/>
    <w:rsid w:val="00AB14A2"/>
    <w:rsid w:val="00AB1BEE"/>
    <w:rsid w:val="00AB218A"/>
    <w:rsid w:val="00AB32E2"/>
    <w:rsid w:val="00AB43BE"/>
    <w:rsid w:val="00AB4870"/>
    <w:rsid w:val="00AB6D0C"/>
    <w:rsid w:val="00AB7153"/>
    <w:rsid w:val="00AB7D1A"/>
    <w:rsid w:val="00AC08E2"/>
    <w:rsid w:val="00AC3D2A"/>
    <w:rsid w:val="00AC3DE8"/>
    <w:rsid w:val="00AC585A"/>
    <w:rsid w:val="00AC5FD0"/>
    <w:rsid w:val="00AC669F"/>
    <w:rsid w:val="00AC7B8D"/>
    <w:rsid w:val="00AD1398"/>
    <w:rsid w:val="00AD3CA1"/>
    <w:rsid w:val="00AD3EF5"/>
    <w:rsid w:val="00AD4A20"/>
    <w:rsid w:val="00AD5573"/>
    <w:rsid w:val="00AD5705"/>
    <w:rsid w:val="00AD57F2"/>
    <w:rsid w:val="00AD66BC"/>
    <w:rsid w:val="00AD7B5E"/>
    <w:rsid w:val="00AE1C18"/>
    <w:rsid w:val="00AE20B2"/>
    <w:rsid w:val="00AE2A32"/>
    <w:rsid w:val="00AE3168"/>
    <w:rsid w:val="00AE5AFA"/>
    <w:rsid w:val="00AE6CCE"/>
    <w:rsid w:val="00AE7162"/>
    <w:rsid w:val="00AF049E"/>
    <w:rsid w:val="00AF08B4"/>
    <w:rsid w:val="00AF5F3F"/>
    <w:rsid w:val="00AF6FE3"/>
    <w:rsid w:val="00AF70BC"/>
    <w:rsid w:val="00B001DA"/>
    <w:rsid w:val="00B00F78"/>
    <w:rsid w:val="00B035A1"/>
    <w:rsid w:val="00B0677C"/>
    <w:rsid w:val="00B069EC"/>
    <w:rsid w:val="00B077A7"/>
    <w:rsid w:val="00B12238"/>
    <w:rsid w:val="00B13180"/>
    <w:rsid w:val="00B15397"/>
    <w:rsid w:val="00B165FD"/>
    <w:rsid w:val="00B20037"/>
    <w:rsid w:val="00B22868"/>
    <w:rsid w:val="00B244C3"/>
    <w:rsid w:val="00B24605"/>
    <w:rsid w:val="00B24F96"/>
    <w:rsid w:val="00B265FF"/>
    <w:rsid w:val="00B3030B"/>
    <w:rsid w:val="00B30B2D"/>
    <w:rsid w:val="00B33513"/>
    <w:rsid w:val="00B40ADC"/>
    <w:rsid w:val="00B41840"/>
    <w:rsid w:val="00B41B0E"/>
    <w:rsid w:val="00B44C34"/>
    <w:rsid w:val="00B44E87"/>
    <w:rsid w:val="00B45597"/>
    <w:rsid w:val="00B472B2"/>
    <w:rsid w:val="00B47461"/>
    <w:rsid w:val="00B525FE"/>
    <w:rsid w:val="00B5271E"/>
    <w:rsid w:val="00B5311E"/>
    <w:rsid w:val="00B5320A"/>
    <w:rsid w:val="00B57CF6"/>
    <w:rsid w:val="00B60552"/>
    <w:rsid w:val="00B64C26"/>
    <w:rsid w:val="00B66602"/>
    <w:rsid w:val="00B67B2C"/>
    <w:rsid w:val="00B709AC"/>
    <w:rsid w:val="00B73DC5"/>
    <w:rsid w:val="00B74600"/>
    <w:rsid w:val="00B76297"/>
    <w:rsid w:val="00B81656"/>
    <w:rsid w:val="00B821A2"/>
    <w:rsid w:val="00B82E92"/>
    <w:rsid w:val="00B83890"/>
    <w:rsid w:val="00B8419E"/>
    <w:rsid w:val="00B846DB"/>
    <w:rsid w:val="00B8530F"/>
    <w:rsid w:val="00B85411"/>
    <w:rsid w:val="00B86FDD"/>
    <w:rsid w:val="00B923B2"/>
    <w:rsid w:val="00B929AB"/>
    <w:rsid w:val="00B93A58"/>
    <w:rsid w:val="00B9547E"/>
    <w:rsid w:val="00B971F7"/>
    <w:rsid w:val="00B9720F"/>
    <w:rsid w:val="00B97654"/>
    <w:rsid w:val="00B976DA"/>
    <w:rsid w:val="00BA049E"/>
    <w:rsid w:val="00BA15D4"/>
    <w:rsid w:val="00BA27F4"/>
    <w:rsid w:val="00BA3446"/>
    <w:rsid w:val="00BA6AAE"/>
    <w:rsid w:val="00BA7FAA"/>
    <w:rsid w:val="00BB20EF"/>
    <w:rsid w:val="00BB24AF"/>
    <w:rsid w:val="00BB4D12"/>
    <w:rsid w:val="00BB59BE"/>
    <w:rsid w:val="00BB60D1"/>
    <w:rsid w:val="00BB69F6"/>
    <w:rsid w:val="00BC0A52"/>
    <w:rsid w:val="00BC1FE8"/>
    <w:rsid w:val="00BC39AE"/>
    <w:rsid w:val="00BC48B5"/>
    <w:rsid w:val="00BC6225"/>
    <w:rsid w:val="00BC7B80"/>
    <w:rsid w:val="00BD014E"/>
    <w:rsid w:val="00BD01FE"/>
    <w:rsid w:val="00BD1A91"/>
    <w:rsid w:val="00BD2D69"/>
    <w:rsid w:val="00BD58D0"/>
    <w:rsid w:val="00BD645A"/>
    <w:rsid w:val="00BD79B1"/>
    <w:rsid w:val="00BE0187"/>
    <w:rsid w:val="00BE2A24"/>
    <w:rsid w:val="00BE2CE3"/>
    <w:rsid w:val="00BE3111"/>
    <w:rsid w:val="00BE36E1"/>
    <w:rsid w:val="00BE3B8B"/>
    <w:rsid w:val="00BE40E7"/>
    <w:rsid w:val="00BE4A15"/>
    <w:rsid w:val="00BE5D4C"/>
    <w:rsid w:val="00BE66E2"/>
    <w:rsid w:val="00BF1AD7"/>
    <w:rsid w:val="00BF26BF"/>
    <w:rsid w:val="00BF26DB"/>
    <w:rsid w:val="00BF273C"/>
    <w:rsid w:val="00BF3277"/>
    <w:rsid w:val="00BF34EC"/>
    <w:rsid w:val="00C007D7"/>
    <w:rsid w:val="00C008B4"/>
    <w:rsid w:val="00C023F0"/>
    <w:rsid w:val="00C04806"/>
    <w:rsid w:val="00C07636"/>
    <w:rsid w:val="00C106DE"/>
    <w:rsid w:val="00C11593"/>
    <w:rsid w:val="00C115CE"/>
    <w:rsid w:val="00C139A3"/>
    <w:rsid w:val="00C13CBF"/>
    <w:rsid w:val="00C13D12"/>
    <w:rsid w:val="00C14D33"/>
    <w:rsid w:val="00C14F24"/>
    <w:rsid w:val="00C17A3B"/>
    <w:rsid w:val="00C17D6B"/>
    <w:rsid w:val="00C20F80"/>
    <w:rsid w:val="00C241EB"/>
    <w:rsid w:val="00C249B9"/>
    <w:rsid w:val="00C2580E"/>
    <w:rsid w:val="00C26984"/>
    <w:rsid w:val="00C26E93"/>
    <w:rsid w:val="00C27962"/>
    <w:rsid w:val="00C30BE0"/>
    <w:rsid w:val="00C328BB"/>
    <w:rsid w:val="00C3472E"/>
    <w:rsid w:val="00C37CE6"/>
    <w:rsid w:val="00C37EB0"/>
    <w:rsid w:val="00C40C5F"/>
    <w:rsid w:val="00C44091"/>
    <w:rsid w:val="00C4435E"/>
    <w:rsid w:val="00C44B1C"/>
    <w:rsid w:val="00C455A4"/>
    <w:rsid w:val="00C45C51"/>
    <w:rsid w:val="00C45CDB"/>
    <w:rsid w:val="00C512FF"/>
    <w:rsid w:val="00C51418"/>
    <w:rsid w:val="00C520B5"/>
    <w:rsid w:val="00C525E2"/>
    <w:rsid w:val="00C53C49"/>
    <w:rsid w:val="00C55253"/>
    <w:rsid w:val="00C55AD1"/>
    <w:rsid w:val="00C56F25"/>
    <w:rsid w:val="00C574A8"/>
    <w:rsid w:val="00C618B4"/>
    <w:rsid w:val="00C62FA8"/>
    <w:rsid w:val="00C63E9B"/>
    <w:rsid w:val="00C6544F"/>
    <w:rsid w:val="00C66EE8"/>
    <w:rsid w:val="00C70EF1"/>
    <w:rsid w:val="00C72109"/>
    <w:rsid w:val="00C730ED"/>
    <w:rsid w:val="00C7626E"/>
    <w:rsid w:val="00C763AD"/>
    <w:rsid w:val="00C76FB6"/>
    <w:rsid w:val="00C77B52"/>
    <w:rsid w:val="00C77C54"/>
    <w:rsid w:val="00C77EC9"/>
    <w:rsid w:val="00C80A68"/>
    <w:rsid w:val="00C80B60"/>
    <w:rsid w:val="00C80E73"/>
    <w:rsid w:val="00C83C81"/>
    <w:rsid w:val="00C83DA0"/>
    <w:rsid w:val="00C847FF"/>
    <w:rsid w:val="00C87C51"/>
    <w:rsid w:val="00C92CC6"/>
    <w:rsid w:val="00C93B8A"/>
    <w:rsid w:val="00C96B8F"/>
    <w:rsid w:val="00C9730E"/>
    <w:rsid w:val="00CA0A4C"/>
    <w:rsid w:val="00CA192F"/>
    <w:rsid w:val="00CA1B1D"/>
    <w:rsid w:val="00CA2B25"/>
    <w:rsid w:val="00CA3B80"/>
    <w:rsid w:val="00CA4DAC"/>
    <w:rsid w:val="00CA7597"/>
    <w:rsid w:val="00CA7973"/>
    <w:rsid w:val="00CB0E57"/>
    <w:rsid w:val="00CB2E9A"/>
    <w:rsid w:val="00CC0048"/>
    <w:rsid w:val="00CC188C"/>
    <w:rsid w:val="00CC2B35"/>
    <w:rsid w:val="00CC3A15"/>
    <w:rsid w:val="00CC60DC"/>
    <w:rsid w:val="00CD0E38"/>
    <w:rsid w:val="00CD293A"/>
    <w:rsid w:val="00CD4859"/>
    <w:rsid w:val="00CD4EA3"/>
    <w:rsid w:val="00CD5F34"/>
    <w:rsid w:val="00CD7902"/>
    <w:rsid w:val="00CE2958"/>
    <w:rsid w:val="00CE2EC7"/>
    <w:rsid w:val="00CE41D3"/>
    <w:rsid w:val="00CE43B3"/>
    <w:rsid w:val="00CE46C5"/>
    <w:rsid w:val="00CE64CB"/>
    <w:rsid w:val="00CF1B91"/>
    <w:rsid w:val="00CF3C4C"/>
    <w:rsid w:val="00CF4595"/>
    <w:rsid w:val="00CF7389"/>
    <w:rsid w:val="00CF7AFF"/>
    <w:rsid w:val="00D01EC2"/>
    <w:rsid w:val="00D032B5"/>
    <w:rsid w:val="00D03D10"/>
    <w:rsid w:val="00D03FE2"/>
    <w:rsid w:val="00D0595F"/>
    <w:rsid w:val="00D05C09"/>
    <w:rsid w:val="00D05E65"/>
    <w:rsid w:val="00D07312"/>
    <w:rsid w:val="00D11178"/>
    <w:rsid w:val="00D113A6"/>
    <w:rsid w:val="00D13DD8"/>
    <w:rsid w:val="00D1514E"/>
    <w:rsid w:val="00D157BB"/>
    <w:rsid w:val="00D157D4"/>
    <w:rsid w:val="00D16685"/>
    <w:rsid w:val="00D22E28"/>
    <w:rsid w:val="00D24139"/>
    <w:rsid w:val="00D2673C"/>
    <w:rsid w:val="00D26C10"/>
    <w:rsid w:val="00D3068B"/>
    <w:rsid w:val="00D3402F"/>
    <w:rsid w:val="00D343F1"/>
    <w:rsid w:val="00D36A4B"/>
    <w:rsid w:val="00D37293"/>
    <w:rsid w:val="00D372CB"/>
    <w:rsid w:val="00D445C7"/>
    <w:rsid w:val="00D446A0"/>
    <w:rsid w:val="00D45320"/>
    <w:rsid w:val="00D4645B"/>
    <w:rsid w:val="00D473FC"/>
    <w:rsid w:val="00D47D20"/>
    <w:rsid w:val="00D510A2"/>
    <w:rsid w:val="00D5144F"/>
    <w:rsid w:val="00D5170C"/>
    <w:rsid w:val="00D51F2E"/>
    <w:rsid w:val="00D521B9"/>
    <w:rsid w:val="00D55570"/>
    <w:rsid w:val="00D57A01"/>
    <w:rsid w:val="00D64B50"/>
    <w:rsid w:val="00D66CF7"/>
    <w:rsid w:val="00D70C5B"/>
    <w:rsid w:val="00D7269D"/>
    <w:rsid w:val="00D7350A"/>
    <w:rsid w:val="00D751D7"/>
    <w:rsid w:val="00D75320"/>
    <w:rsid w:val="00D76526"/>
    <w:rsid w:val="00D76E95"/>
    <w:rsid w:val="00D77705"/>
    <w:rsid w:val="00D80606"/>
    <w:rsid w:val="00D81127"/>
    <w:rsid w:val="00D81FA4"/>
    <w:rsid w:val="00D8379A"/>
    <w:rsid w:val="00D8471B"/>
    <w:rsid w:val="00D849A6"/>
    <w:rsid w:val="00D85A82"/>
    <w:rsid w:val="00D85B28"/>
    <w:rsid w:val="00D86054"/>
    <w:rsid w:val="00D901DA"/>
    <w:rsid w:val="00D9056E"/>
    <w:rsid w:val="00D93910"/>
    <w:rsid w:val="00D939B2"/>
    <w:rsid w:val="00D95780"/>
    <w:rsid w:val="00D95B80"/>
    <w:rsid w:val="00D97560"/>
    <w:rsid w:val="00DA0061"/>
    <w:rsid w:val="00DA0918"/>
    <w:rsid w:val="00DA1946"/>
    <w:rsid w:val="00DA2039"/>
    <w:rsid w:val="00DA2927"/>
    <w:rsid w:val="00DA2965"/>
    <w:rsid w:val="00DA364B"/>
    <w:rsid w:val="00DA55D0"/>
    <w:rsid w:val="00DA649E"/>
    <w:rsid w:val="00DA6968"/>
    <w:rsid w:val="00DB0A6B"/>
    <w:rsid w:val="00DB0A7E"/>
    <w:rsid w:val="00DB3134"/>
    <w:rsid w:val="00DB5B4D"/>
    <w:rsid w:val="00DB7E76"/>
    <w:rsid w:val="00DC0A48"/>
    <w:rsid w:val="00DC316F"/>
    <w:rsid w:val="00DC5606"/>
    <w:rsid w:val="00DC5B02"/>
    <w:rsid w:val="00DC603A"/>
    <w:rsid w:val="00DC6891"/>
    <w:rsid w:val="00DC7DD2"/>
    <w:rsid w:val="00DD22AA"/>
    <w:rsid w:val="00DD2796"/>
    <w:rsid w:val="00DD53FE"/>
    <w:rsid w:val="00DD5453"/>
    <w:rsid w:val="00DD7E8A"/>
    <w:rsid w:val="00DE0175"/>
    <w:rsid w:val="00DE1B58"/>
    <w:rsid w:val="00DE3ADA"/>
    <w:rsid w:val="00DE3E1F"/>
    <w:rsid w:val="00DF066D"/>
    <w:rsid w:val="00DF20BF"/>
    <w:rsid w:val="00DF3054"/>
    <w:rsid w:val="00DF624A"/>
    <w:rsid w:val="00DF7AD9"/>
    <w:rsid w:val="00E02007"/>
    <w:rsid w:val="00E03F7C"/>
    <w:rsid w:val="00E04A81"/>
    <w:rsid w:val="00E06D43"/>
    <w:rsid w:val="00E07684"/>
    <w:rsid w:val="00E10051"/>
    <w:rsid w:val="00E1020E"/>
    <w:rsid w:val="00E120FF"/>
    <w:rsid w:val="00E1288A"/>
    <w:rsid w:val="00E12E3A"/>
    <w:rsid w:val="00E14AC3"/>
    <w:rsid w:val="00E14E62"/>
    <w:rsid w:val="00E165AF"/>
    <w:rsid w:val="00E17412"/>
    <w:rsid w:val="00E20458"/>
    <w:rsid w:val="00E20A56"/>
    <w:rsid w:val="00E22379"/>
    <w:rsid w:val="00E23E5C"/>
    <w:rsid w:val="00E25215"/>
    <w:rsid w:val="00E255C3"/>
    <w:rsid w:val="00E25C4C"/>
    <w:rsid w:val="00E27CC7"/>
    <w:rsid w:val="00E301F8"/>
    <w:rsid w:val="00E3033F"/>
    <w:rsid w:val="00E30612"/>
    <w:rsid w:val="00E311C7"/>
    <w:rsid w:val="00E319CB"/>
    <w:rsid w:val="00E322ED"/>
    <w:rsid w:val="00E33879"/>
    <w:rsid w:val="00E34541"/>
    <w:rsid w:val="00E354D3"/>
    <w:rsid w:val="00E37629"/>
    <w:rsid w:val="00E376FA"/>
    <w:rsid w:val="00E37823"/>
    <w:rsid w:val="00E425AF"/>
    <w:rsid w:val="00E43E57"/>
    <w:rsid w:val="00E43E99"/>
    <w:rsid w:val="00E4636D"/>
    <w:rsid w:val="00E467C6"/>
    <w:rsid w:val="00E47362"/>
    <w:rsid w:val="00E5017D"/>
    <w:rsid w:val="00E50F8E"/>
    <w:rsid w:val="00E51036"/>
    <w:rsid w:val="00E53B9F"/>
    <w:rsid w:val="00E54094"/>
    <w:rsid w:val="00E55310"/>
    <w:rsid w:val="00E55A75"/>
    <w:rsid w:val="00E603FE"/>
    <w:rsid w:val="00E61D5E"/>
    <w:rsid w:val="00E62FED"/>
    <w:rsid w:val="00E63816"/>
    <w:rsid w:val="00E64916"/>
    <w:rsid w:val="00E65325"/>
    <w:rsid w:val="00E6595E"/>
    <w:rsid w:val="00E66B69"/>
    <w:rsid w:val="00E66D9F"/>
    <w:rsid w:val="00E66F78"/>
    <w:rsid w:val="00E6756C"/>
    <w:rsid w:val="00E71248"/>
    <w:rsid w:val="00E71B49"/>
    <w:rsid w:val="00E71D24"/>
    <w:rsid w:val="00E72285"/>
    <w:rsid w:val="00E72428"/>
    <w:rsid w:val="00E72450"/>
    <w:rsid w:val="00E75A99"/>
    <w:rsid w:val="00E77147"/>
    <w:rsid w:val="00E81198"/>
    <w:rsid w:val="00E83007"/>
    <w:rsid w:val="00E835D4"/>
    <w:rsid w:val="00E838D4"/>
    <w:rsid w:val="00E83941"/>
    <w:rsid w:val="00E90CCF"/>
    <w:rsid w:val="00E9378C"/>
    <w:rsid w:val="00E9469F"/>
    <w:rsid w:val="00E96A82"/>
    <w:rsid w:val="00EA017B"/>
    <w:rsid w:val="00EA24CD"/>
    <w:rsid w:val="00EA35CB"/>
    <w:rsid w:val="00EA39E7"/>
    <w:rsid w:val="00EA4410"/>
    <w:rsid w:val="00EA490E"/>
    <w:rsid w:val="00EA5272"/>
    <w:rsid w:val="00EA7394"/>
    <w:rsid w:val="00EB4DEA"/>
    <w:rsid w:val="00EB5474"/>
    <w:rsid w:val="00EB6E45"/>
    <w:rsid w:val="00EB770C"/>
    <w:rsid w:val="00EB7FDB"/>
    <w:rsid w:val="00EC06D6"/>
    <w:rsid w:val="00EC09BB"/>
    <w:rsid w:val="00EC17C5"/>
    <w:rsid w:val="00EC28E4"/>
    <w:rsid w:val="00EC36CD"/>
    <w:rsid w:val="00EC5997"/>
    <w:rsid w:val="00EC7814"/>
    <w:rsid w:val="00ED1CBB"/>
    <w:rsid w:val="00ED26AC"/>
    <w:rsid w:val="00ED414C"/>
    <w:rsid w:val="00ED5006"/>
    <w:rsid w:val="00ED5656"/>
    <w:rsid w:val="00ED61AF"/>
    <w:rsid w:val="00ED62F5"/>
    <w:rsid w:val="00EE4641"/>
    <w:rsid w:val="00EE575D"/>
    <w:rsid w:val="00EE62A5"/>
    <w:rsid w:val="00EE64CD"/>
    <w:rsid w:val="00EF32F2"/>
    <w:rsid w:val="00EF6070"/>
    <w:rsid w:val="00EF6B57"/>
    <w:rsid w:val="00EF7606"/>
    <w:rsid w:val="00F031CC"/>
    <w:rsid w:val="00F0434E"/>
    <w:rsid w:val="00F0632C"/>
    <w:rsid w:val="00F1482F"/>
    <w:rsid w:val="00F17DE9"/>
    <w:rsid w:val="00F229E5"/>
    <w:rsid w:val="00F25167"/>
    <w:rsid w:val="00F252C8"/>
    <w:rsid w:val="00F252FC"/>
    <w:rsid w:val="00F25555"/>
    <w:rsid w:val="00F267FB"/>
    <w:rsid w:val="00F27BE2"/>
    <w:rsid w:val="00F27D87"/>
    <w:rsid w:val="00F30714"/>
    <w:rsid w:val="00F324E8"/>
    <w:rsid w:val="00F32531"/>
    <w:rsid w:val="00F33A1F"/>
    <w:rsid w:val="00F36AAD"/>
    <w:rsid w:val="00F42227"/>
    <w:rsid w:val="00F4330D"/>
    <w:rsid w:val="00F4354C"/>
    <w:rsid w:val="00F4387E"/>
    <w:rsid w:val="00F443B3"/>
    <w:rsid w:val="00F459BB"/>
    <w:rsid w:val="00F45C58"/>
    <w:rsid w:val="00F462AC"/>
    <w:rsid w:val="00F471A3"/>
    <w:rsid w:val="00F47D0C"/>
    <w:rsid w:val="00F509C6"/>
    <w:rsid w:val="00F50BAA"/>
    <w:rsid w:val="00F50CFB"/>
    <w:rsid w:val="00F52CA8"/>
    <w:rsid w:val="00F54AC0"/>
    <w:rsid w:val="00F54F31"/>
    <w:rsid w:val="00F56C02"/>
    <w:rsid w:val="00F56FD0"/>
    <w:rsid w:val="00F57906"/>
    <w:rsid w:val="00F603DC"/>
    <w:rsid w:val="00F64725"/>
    <w:rsid w:val="00F650BB"/>
    <w:rsid w:val="00F66AAF"/>
    <w:rsid w:val="00F679F1"/>
    <w:rsid w:val="00F70C5F"/>
    <w:rsid w:val="00F7202C"/>
    <w:rsid w:val="00F72A29"/>
    <w:rsid w:val="00F7332B"/>
    <w:rsid w:val="00F733E4"/>
    <w:rsid w:val="00F73C41"/>
    <w:rsid w:val="00F7416B"/>
    <w:rsid w:val="00F74D6C"/>
    <w:rsid w:val="00F7673C"/>
    <w:rsid w:val="00F77E2E"/>
    <w:rsid w:val="00F85488"/>
    <w:rsid w:val="00F85A63"/>
    <w:rsid w:val="00F866D0"/>
    <w:rsid w:val="00F87F97"/>
    <w:rsid w:val="00F90505"/>
    <w:rsid w:val="00F92837"/>
    <w:rsid w:val="00F93DD7"/>
    <w:rsid w:val="00F94549"/>
    <w:rsid w:val="00F95018"/>
    <w:rsid w:val="00F95699"/>
    <w:rsid w:val="00F95B52"/>
    <w:rsid w:val="00F9726C"/>
    <w:rsid w:val="00F972D1"/>
    <w:rsid w:val="00F97645"/>
    <w:rsid w:val="00FA06B2"/>
    <w:rsid w:val="00FA144B"/>
    <w:rsid w:val="00FA314D"/>
    <w:rsid w:val="00FA335C"/>
    <w:rsid w:val="00FA41EC"/>
    <w:rsid w:val="00FA4AF9"/>
    <w:rsid w:val="00FA61F9"/>
    <w:rsid w:val="00FA78C4"/>
    <w:rsid w:val="00FB2703"/>
    <w:rsid w:val="00FB2AFA"/>
    <w:rsid w:val="00FB3205"/>
    <w:rsid w:val="00FB4848"/>
    <w:rsid w:val="00FB4BCE"/>
    <w:rsid w:val="00FB4BE8"/>
    <w:rsid w:val="00FB6D17"/>
    <w:rsid w:val="00FB756A"/>
    <w:rsid w:val="00FC1758"/>
    <w:rsid w:val="00FC7F2B"/>
    <w:rsid w:val="00FD06C2"/>
    <w:rsid w:val="00FD107E"/>
    <w:rsid w:val="00FD2A6D"/>
    <w:rsid w:val="00FD2A9B"/>
    <w:rsid w:val="00FD2D3B"/>
    <w:rsid w:val="00FD3C85"/>
    <w:rsid w:val="00FD52C2"/>
    <w:rsid w:val="00FD688C"/>
    <w:rsid w:val="00FE3246"/>
    <w:rsid w:val="00FE3E80"/>
    <w:rsid w:val="00FE406F"/>
    <w:rsid w:val="00FE5907"/>
    <w:rsid w:val="00FE5A39"/>
    <w:rsid w:val="00FE5E2C"/>
    <w:rsid w:val="00FE7E7F"/>
    <w:rsid w:val="00FF1744"/>
    <w:rsid w:val="00FF1E70"/>
    <w:rsid w:val="00FF26F3"/>
    <w:rsid w:val="00FF4EB0"/>
    <w:rsid w:val="00FF585C"/>
    <w:rsid w:val="00FF755E"/>
    <w:rsid w:val="00FF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47FF"/>
    <w:pPr>
      <w:widowControl w:val="0"/>
      <w:suppressAutoHyphens/>
      <w:autoSpaceDN w:val="0"/>
      <w:spacing w:after="0" w:line="36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odtytu">
    <w:name w:val="Subtitle"/>
    <w:basedOn w:val="Normalny"/>
    <w:next w:val="Normalny"/>
    <w:link w:val="PodtytuZnak"/>
    <w:uiPriority w:val="11"/>
    <w:qFormat/>
    <w:rsid w:val="00CA192F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CA192F"/>
    <w:rPr>
      <w:rFonts w:asciiTheme="majorHAnsi" w:eastAsiaTheme="majorEastAsia" w:hAnsiTheme="majorHAnsi" w:cs="Mangal"/>
      <w:i/>
      <w:iCs/>
      <w:color w:val="4F81BD" w:themeColor="accent1"/>
      <w:spacing w:val="15"/>
      <w:kern w:val="3"/>
      <w:sz w:val="24"/>
      <w:szCs w:val="21"/>
      <w:lang w:eastAsia="zh-CN" w:bidi="hi-IN"/>
    </w:rPr>
  </w:style>
  <w:style w:type="paragraph" w:styleId="Tytu">
    <w:name w:val="Title"/>
    <w:basedOn w:val="Normalny"/>
    <w:next w:val="Normalny"/>
    <w:link w:val="TytuZnak"/>
    <w:uiPriority w:val="10"/>
    <w:qFormat/>
    <w:rsid w:val="00CA19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ytuZnak">
    <w:name w:val="Tytuł Znak"/>
    <w:basedOn w:val="Domylnaczcionkaakapitu"/>
    <w:link w:val="Tytu"/>
    <w:uiPriority w:val="10"/>
    <w:rsid w:val="00CA192F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zh-CN" w:bidi="hi-IN"/>
    </w:rPr>
  </w:style>
  <w:style w:type="character" w:styleId="Pogrubienie">
    <w:name w:val="Strong"/>
    <w:basedOn w:val="Domylnaczcionkaakapitu"/>
    <w:uiPriority w:val="22"/>
    <w:qFormat/>
    <w:rsid w:val="00CA192F"/>
    <w:rPr>
      <w:b/>
      <w:bCs/>
    </w:rPr>
  </w:style>
  <w:style w:type="paragraph" w:styleId="Cytat">
    <w:name w:val="Quote"/>
    <w:basedOn w:val="Normalny"/>
    <w:next w:val="Normalny"/>
    <w:link w:val="CytatZnak"/>
    <w:uiPriority w:val="29"/>
    <w:qFormat/>
    <w:rsid w:val="00CA192F"/>
    <w:rPr>
      <w:rFonts w:cs="Mangal"/>
      <w:i/>
      <w:iCs/>
      <w:color w:val="000000" w:themeColor="text1"/>
      <w:szCs w:val="21"/>
    </w:rPr>
  </w:style>
  <w:style w:type="character" w:customStyle="1" w:styleId="CytatZnak">
    <w:name w:val="Cytat Znak"/>
    <w:basedOn w:val="Domylnaczcionkaakapitu"/>
    <w:link w:val="Cytat"/>
    <w:uiPriority w:val="29"/>
    <w:rsid w:val="00CA192F"/>
    <w:rPr>
      <w:rFonts w:ascii="Nimbus Roman No9 L" w:eastAsia="DejaVu Sans" w:hAnsi="Nimbus Roman No9 L" w:cs="Mangal"/>
      <w:i/>
      <w:iCs/>
      <w:color w:val="000000" w:themeColor="text1"/>
      <w:kern w:val="3"/>
      <w:sz w:val="24"/>
      <w:szCs w:val="21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styleId="Nagwek1">
    <w:name w:val="heading 1"/>
    <w:basedOn w:val="Normalny"/>
    <w:next w:val="Normalny"/>
    <w:link w:val="Nagwek1Znak"/>
    <w:qFormat/>
    <w:rsid w:val="00AA0F7A"/>
    <w:pPr>
      <w:keepNext/>
      <w:keepLines/>
      <w:spacing w:before="480"/>
      <w:ind w:left="432" w:hanging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A0F7A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A0F7A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A0F7A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A0F7A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A0F7A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A0F7A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A0F7A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A0F7A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A0F7A"/>
    <w:rPr>
      <w:rFonts w:asciiTheme="majorHAnsi" w:eastAsiaTheme="majorEastAsia" w:hAnsiTheme="majorHAnsi" w:cstheme="majorBidi"/>
      <w:b/>
      <w:bCs/>
      <w:color w:val="365F91" w:themeColor="accent1" w:themeShade="BF"/>
      <w:kern w:val="3"/>
      <w:sz w:val="28"/>
      <w:szCs w:val="28"/>
      <w:lang w:eastAsia="zh-CN" w:bidi="hi-IN"/>
    </w:rPr>
  </w:style>
  <w:style w:type="character" w:customStyle="1" w:styleId="Nagwek2Znak">
    <w:name w:val="Nagłówek 2 Znak"/>
    <w:basedOn w:val="Domylnaczcionkaakapitu"/>
    <w:link w:val="Nagwek2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6"/>
      <w:szCs w:val="26"/>
      <w:lang w:eastAsia="zh-CN" w:bidi="hi-IN"/>
    </w:rPr>
  </w:style>
  <w:style w:type="character" w:customStyle="1" w:styleId="Nagwek3Znak">
    <w:name w:val="Nagłówek 3 Znak"/>
    <w:basedOn w:val="Domylnaczcionkaakapitu"/>
    <w:link w:val="Nagwek3"/>
    <w:uiPriority w:val="9"/>
    <w:rsid w:val="00AA0F7A"/>
    <w:rPr>
      <w:rFonts w:asciiTheme="majorHAnsi" w:eastAsiaTheme="majorEastAsia" w:hAnsiTheme="majorHAnsi" w:cstheme="majorBidi"/>
      <w:b/>
      <w:bCs/>
      <w:color w:val="4F81BD" w:themeColor="accent1"/>
      <w:kern w:val="3"/>
      <w:sz w:val="24"/>
      <w:szCs w:val="24"/>
      <w:lang w:eastAsia="zh-CN" w:bidi="hi-IN"/>
    </w:rPr>
  </w:style>
  <w:style w:type="character" w:customStyle="1" w:styleId="Nagwek4Znak">
    <w:name w:val="Nagłówek 4 Znak"/>
    <w:basedOn w:val="Domylnaczcionkaakapitu"/>
    <w:link w:val="Nagwek4"/>
    <w:uiPriority w:val="9"/>
    <w:rsid w:val="00AA0F7A"/>
    <w:rPr>
      <w:rFonts w:asciiTheme="majorHAnsi" w:eastAsiaTheme="majorEastAsia" w:hAnsiTheme="majorHAnsi" w:cstheme="majorBidi"/>
      <w:b/>
      <w:bCs/>
      <w:i/>
      <w:iCs/>
      <w:color w:val="4F81BD" w:themeColor="accent1"/>
      <w:kern w:val="3"/>
      <w:sz w:val="24"/>
      <w:szCs w:val="24"/>
      <w:lang w:eastAsia="zh-CN" w:bidi="hi-IN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A0F7A"/>
    <w:rPr>
      <w:rFonts w:asciiTheme="majorHAnsi" w:eastAsiaTheme="majorEastAsia" w:hAnsiTheme="majorHAnsi" w:cstheme="majorBidi"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A0F7A"/>
    <w:rPr>
      <w:rFonts w:asciiTheme="majorHAnsi" w:eastAsiaTheme="majorEastAsia" w:hAnsiTheme="majorHAnsi" w:cstheme="majorBidi"/>
      <w:i/>
      <w:iCs/>
      <w:color w:val="243F60" w:themeColor="accent1" w:themeShade="7F"/>
      <w:kern w:val="3"/>
      <w:sz w:val="24"/>
      <w:szCs w:val="24"/>
      <w:lang w:eastAsia="zh-CN" w:bidi="hi-IN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4"/>
      <w:szCs w:val="24"/>
      <w:lang w:eastAsia="zh-CN" w:bidi="hi-IN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A0F7A"/>
    <w:rPr>
      <w:rFonts w:asciiTheme="majorHAnsi" w:eastAsiaTheme="majorEastAsia" w:hAnsiTheme="majorHAnsi" w:cstheme="majorBidi"/>
      <w:color w:val="404040" w:themeColor="text1" w:themeTint="BF"/>
      <w:kern w:val="3"/>
      <w:sz w:val="20"/>
      <w:szCs w:val="20"/>
      <w:lang w:eastAsia="zh-CN" w:bidi="hi-IN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A0F7A"/>
    <w:rPr>
      <w:rFonts w:asciiTheme="majorHAnsi" w:eastAsiaTheme="majorEastAsia" w:hAnsiTheme="majorHAnsi" w:cstheme="majorBidi"/>
      <w:i/>
      <w:iCs/>
      <w:color w:val="404040" w:themeColor="text1" w:themeTint="BF"/>
      <w:kern w:val="3"/>
      <w:sz w:val="20"/>
      <w:szCs w:val="20"/>
      <w:lang w:eastAsia="zh-CN" w:bidi="hi-I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37AEA"/>
    <w:pPr>
      <w:ind w:left="0" w:firstLine="0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37AE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37AEA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737AEA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737AE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7AE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7AEA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4A27A4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rsid w:val="004A27A4"/>
    <w:pPr>
      <w:spacing w:after="120"/>
    </w:pPr>
  </w:style>
  <w:style w:type="paragraph" w:styleId="Lista">
    <w:name w:val="List"/>
    <w:basedOn w:val="Textbody"/>
    <w:rsid w:val="004A27A4"/>
  </w:style>
  <w:style w:type="paragraph" w:styleId="Legenda">
    <w:name w:val="caption"/>
    <w:basedOn w:val="Standard"/>
    <w:rsid w:val="004A27A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A27A4"/>
    <w:pPr>
      <w:suppressLineNumbers/>
    </w:pPr>
  </w:style>
  <w:style w:type="character" w:customStyle="1" w:styleId="NumberingSymbols">
    <w:name w:val="Numbering Symbols"/>
    <w:rsid w:val="004A27A4"/>
  </w:style>
  <w:style w:type="character" w:customStyle="1" w:styleId="BulletSymbols">
    <w:name w:val="Bullet Symbols"/>
    <w:rsid w:val="004A27A4"/>
    <w:rPr>
      <w:rFonts w:ascii="OpenSymbol" w:eastAsia="OpenSymbol" w:hAnsi="OpenSymbol" w:cs="OpenSymbol"/>
    </w:rPr>
  </w:style>
  <w:style w:type="character" w:customStyle="1" w:styleId="Internetlink">
    <w:name w:val="Internet link"/>
    <w:rsid w:val="004A27A4"/>
    <w:rPr>
      <w:color w:val="000080"/>
      <w:u w:val="single"/>
    </w:rPr>
  </w:style>
  <w:style w:type="character" w:styleId="Uwydatnienie">
    <w:name w:val="Emphasis"/>
    <w:uiPriority w:val="20"/>
    <w:qFormat/>
    <w:rsid w:val="004A27A4"/>
    <w:rPr>
      <w:i/>
      <w:iCs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A27A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A27A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A27A4"/>
    <w:rPr>
      <w:rFonts w:ascii="Nimbus Roman No9 L" w:eastAsia="DejaVu Sans" w:hAnsi="Nimbus Roman No9 L" w:cs="Mangal"/>
      <w:b/>
      <w:bCs/>
      <w:kern w:val="3"/>
      <w:sz w:val="20"/>
      <w:szCs w:val="18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4A27A4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4A27A4"/>
    <w:rPr>
      <w:rFonts w:ascii="Nimbus Roman No9 L" w:eastAsia="DejaVu Sans" w:hAnsi="Nimbus Roman No9 L" w:cs="Mangal"/>
      <w:kern w:val="3"/>
      <w:sz w:val="24"/>
      <w:szCs w:val="21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27A4"/>
    <w:rPr>
      <w:rFonts w:cs="Mangal"/>
      <w:sz w:val="20"/>
      <w:szCs w:val="18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27A4"/>
    <w:rPr>
      <w:rFonts w:ascii="Nimbus Roman No9 L" w:eastAsia="DejaVu Sans" w:hAnsi="Nimbus Roman No9 L" w:cs="Mangal"/>
      <w:kern w:val="3"/>
      <w:sz w:val="20"/>
      <w:szCs w:val="18"/>
      <w:lang w:eastAsia="zh-CN" w:bidi="hi-IN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27A4"/>
    <w:rPr>
      <w:vertAlign w:val="superscript"/>
    </w:rPr>
  </w:style>
  <w:style w:type="paragraph" w:styleId="Spistreci5">
    <w:name w:val="toc 5"/>
    <w:basedOn w:val="Normalny"/>
    <w:next w:val="Normalny"/>
    <w:autoRedefine/>
    <w:uiPriority w:val="39"/>
    <w:unhideWhenUsed/>
    <w:rsid w:val="004A27A4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Spistreci4">
    <w:name w:val="toc 4"/>
    <w:basedOn w:val="Normalny"/>
    <w:next w:val="Normalny"/>
    <w:autoRedefine/>
    <w:uiPriority w:val="39"/>
    <w:unhideWhenUsed/>
    <w:rsid w:val="004A27A4"/>
    <w:pPr>
      <w:spacing w:after="100"/>
      <w:ind w:left="720"/>
    </w:pPr>
    <w:rPr>
      <w:rFonts w:cs="Mangal"/>
      <w:szCs w:val="21"/>
    </w:rPr>
  </w:style>
  <w:style w:type="character" w:customStyle="1" w:styleId="mw-headline">
    <w:name w:val="mw-headline"/>
    <w:basedOn w:val="Domylnaczcionkaakapitu"/>
    <w:rsid w:val="004A27A4"/>
  </w:style>
  <w:style w:type="paragraph" w:styleId="Akapitzlist">
    <w:name w:val="List Paragraph"/>
    <w:basedOn w:val="Normalny"/>
    <w:uiPriority w:val="34"/>
    <w:qFormat/>
    <w:rsid w:val="004A27A4"/>
    <w:pPr>
      <w:ind w:left="720"/>
      <w:contextualSpacing/>
    </w:pPr>
    <w:rPr>
      <w:rFonts w:cs="Mangal"/>
      <w:szCs w:val="21"/>
    </w:rPr>
  </w:style>
  <w:style w:type="character" w:customStyle="1" w:styleId="urlp747a68947d5b306bf46bb590a0b710620250bc282f7566b0fd22bc8908173d6f">
    <w:name w:val="url_p_747a68947d5b306bf46bb590a0b710620250bc282f7566b0fd22bc8908173d6f"/>
    <w:basedOn w:val="Domylnaczcionkaakapitu"/>
    <w:rsid w:val="004A27A4"/>
  </w:style>
  <w:style w:type="character" w:customStyle="1" w:styleId="hps">
    <w:name w:val="hps"/>
    <w:basedOn w:val="Domylnaczcionkaakapitu"/>
    <w:rsid w:val="004A27A4"/>
  </w:style>
  <w:style w:type="character" w:customStyle="1" w:styleId="atn">
    <w:name w:val="atn"/>
    <w:basedOn w:val="Domylnaczcionkaakapitu"/>
    <w:rsid w:val="004A27A4"/>
  </w:style>
  <w:style w:type="character" w:styleId="Tekstzastpczy">
    <w:name w:val="Placeholder Text"/>
    <w:basedOn w:val="Domylnaczcionkaakapitu"/>
    <w:uiPriority w:val="99"/>
    <w:semiHidden/>
    <w:rsid w:val="004A27A4"/>
    <w:rPr>
      <w:color w:val="808080"/>
    </w:rPr>
  </w:style>
  <w:style w:type="table" w:styleId="Tabela-Siatka">
    <w:name w:val="Table Grid"/>
    <w:basedOn w:val="Standardowy"/>
    <w:uiPriority w:val="59"/>
    <w:rsid w:val="004A27A4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FreeSans"/>
      <w:kern w:val="3"/>
      <w:sz w:val="24"/>
      <w:szCs w:val="24"/>
      <w:lang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ia">
    <w:name w:val="Bibliography"/>
    <w:basedOn w:val="Normalny"/>
    <w:next w:val="Normalny"/>
    <w:uiPriority w:val="37"/>
    <w:unhideWhenUsed/>
    <w:rsid w:val="000C089B"/>
    <w:rPr>
      <w:rFonts w:cs="Mangal"/>
      <w:szCs w:val="21"/>
    </w:rPr>
  </w:style>
  <w:style w:type="paragraph" w:customStyle="1" w:styleId="PreformattedText">
    <w:name w:val="Preformatted Text"/>
    <w:basedOn w:val="Standard"/>
    <w:rsid w:val="00282B73"/>
    <w:rPr>
      <w:rFonts w:ascii="DejaVu Sans Mono" w:eastAsia="DejaVu Sans Mono" w:hAnsi="DejaVu Sans Mono"/>
      <w:sz w:val="20"/>
      <w:szCs w:val="20"/>
    </w:rPr>
  </w:style>
  <w:style w:type="character" w:customStyle="1" w:styleId="ft00">
    <w:name w:val="ft00"/>
    <w:basedOn w:val="Domylnaczcionkaakapitu"/>
    <w:rsid w:val="00320584"/>
  </w:style>
  <w:style w:type="table" w:styleId="Jasnecieniowanieakcent5">
    <w:name w:val="Light Shading Accent 5"/>
    <w:basedOn w:val="Standardowy"/>
    <w:uiPriority w:val="60"/>
    <w:rsid w:val="00B41B0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Len31</b:Tag>
    <b:SourceType>Book</b:SourceType>
    <b:Guid>{558EC54D-CD89-452D-89DC-1FF1FA7989B9}</b:Guid>
    <b:Title>Cohesion, Proceedings of the Physical Society, Vol. 43, No 5., pp. 461-482</b:Title>
    <b:Year>1931</b:Year>
    <b:Author>
      <b:Author>
        <b:NameList>
          <b:Person>
            <b:Last>L.E.</b:Last>
            <b:First>Lennard-Jones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F6D03D7-299A-4019-B1D1-0AEEEBE25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7</Pages>
  <Words>895</Words>
  <Characters>5370</Characters>
  <Application>Microsoft Office Word</Application>
  <DocSecurity>0</DocSecurity>
  <Lines>44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</dc:creator>
  <cp:lastModifiedBy>Bizkit</cp:lastModifiedBy>
  <cp:revision>34</cp:revision>
  <cp:lastPrinted>2012-06-29T13:32:00Z</cp:lastPrinted>
  <dcterms:created xsi:type="dcterms:W3CDTF">2012-06-29T12:50:00Z</dcterms:created>
  <dcterms:modified xsi:type="dcterms:W3CDTF">2014-06-11T18:57:00Z</dcterms:modified>
</cp:coreProperties>
</file>